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Secureblox.ai</w:t>
      </w:r>
    </w:p>
    <w:p w:rsidR="00000000" w:rsidDel="00000000" w:rsidP="00000000" w:rsidRDefault="00000000" w:rsidRPr="00000000" w14:paraId="00000002">
      <w:pPr>
        <w:spacing w:line="276" w:lineRule="auto"/>
        <w:rPr>
          <w:b w:val="1"/>
          <w:sz w:val="28"/>
          <w:szCs w:val="28"/>
        </w:rPr>
      </w:pPr>
      <w:r w:rsidDel="00000000" w:rsidR="00000000" w:rsidRPr="00000000">
        <w:rPr>
          <w:rtl w:val="0"/>
        </w:rPr>
      </w:r>
    </w:p>
    <w:p w:rsidR="00000000" w:rsidDel="00000000" w:rsidP="00000000" w:rsidRDefault="00000000" w:rsidRPr="00000000" w14:paraId="00000003">
      <w:pPr>
        <w:spacing w:line="276" w:lineRule="auto"/>
        <w:rPr>
          <w:b w:val="1"/>
          <w:sz w:val="28"/>
          <w:szCs w:val="28"/>
        </w:rPr>
      </w:pPr>
      <w:r w:rsidDel="00000000" w:rsidR="00000000" w:rsidRPr="00000000">
        <w:rPr>
          <w:b w:val="1"/>
          <w:sz w:val="28"/>
          <w:szCs w:val="28"/>
          <w:rtl w:val="0"/>
        </w:rPr>
        <w:t xml:space="preserve">Questionnaires workflow</w:t>
      </w:r>
    </w:p>
    <w:p w:rsidR="00000000" w:rsidDel="00000000" w:rsidP="00000000" w:rsidRDefault="00000000" w:rsidRPr="00000000" w14:paraId="00000004">
      <w:pPr>
        <w:spacing w:line="276" w:lineRule="auto"/>
        <w:rPr>
          <w:b w:val="1"/>
          <w:sz w:val="28"/>
          <w:szCs w:val="28"/>
        </w:rPr>
      </w:pPr>
      <w:r w:rsidDel="00000000" w:rsidR="00000000" w:rsidRPr="00000000">
        <w:rPr>
          <w:rtl w:val="0"/>
        </w:rPr>
      </w:r>
    </w:p>
    <w:p w:rsidR="00000000" w:rsidDel="00000000" w:rsidP="00000000" w:rsidRDefault="00000000" w:rsidRPr="00000000" w14:paraId="00000005">
      <w:pPr>
        <w:spacing w:line="276" w:lineRule="auto"/>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6">
      <w:pPr>
        <w:spacing w:line="276" w:lineRule="auto"/>
        <w:rPr/>
      </w:pPr>
      <w:r w:rsidDel="00000000" w:rsidR="00000000" w:rsidRPr="00000000">
        <w:rPr>
          <w:rtl w:val="0"/>
        </w:rPr>
        <w:t xml:space="preserve">Customers often send our Clients questionnaires that require completion. The new workflow will streamline this process by enabling Admins to efficiently fill out and manage these questionnaires. Admins can track and share various statuses, such as "Request received," "in QA," "in progress," "completed," or "pending approval," ensuring transparency and accountability throughout the process.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They will also have the flexibility to assign tasks to subject matter experts (SMEs) and cancel requests when necessary. Additionally, the SecureBlox browser plugin will allow for seamless completion of questionnaires directly within a browser. At certain stages, SecureBlox's AI technology will be able to fully automate the completion of these questionnaires, further enhancing efficiency and accuracy.</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2"/>
          <w:szCs w:val="22"/>
        </w:rPr>
      </w:pPr>
      <w:r w:rsidDel="00000000" w:rsidR="00000000" w:rsidRPr="00000000">
        <w:rPr>
          <w:b w:val="1"/>
          <w:color w:val="000000"/>
          <w:sz w:val="22"/>
          <w:szCs w:val="22"/>
          <w:rtl w:val="0"/>
        </w:rPr>
        <w:t xml:space="preserve">Example</w:t>
      </w:r>
      <w:r w:rsidDel="00000000" w:rsidR="00000000" w:rsidRPr="00000000">
        <w:rPr>
          <w:color w:val="000000"/>
          <w:sz w:val="22"/>
          <w:szCs w:val="22"/>
          <w:rtl w:val="0"/>
        </w:rPr>
        <w:t xml:space="preserve"> our client is </w:t>
      </w:r>
      <w:r w:rsidDel="00000000" w:rsidR="00000000" w:rsidRPr="00000000">
        <w:rPr>
          <w:b w:val="1"/>
          <w:color w:val="000000"/>
          <w:sz w:val="22"/>
          <w:szCs w:val="22"/>
          <w:rtl w:val="0"/>
        </w:rPr>
        <w:t xml:space="preserve">RingCentral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2"/>
          <w:szCs w:val="22"/>
        </w:rPr>
      </w:pPr>
      <w:r w:rsidDel="00000000" w:rsidR="00000000" w:rsidRPr="00000000">
        <w:rPr>
          <w:color w:val="000000"/>
          <w:sz w:val="22"/>
          <w:szCs w:val="22"/>
          <w:rtl w:val="0"/>
        </w:rPr>
        <w:t xml:space="preserve">Their customer is </w:t>
      </w:r>
      <w:r w:rsidDel="00000000" w:rsidR="00000000" w:rsidRPr="00000000">
        <w:rPr>
          <w:b w:val="1"/>
          <w:color w:val="000000"/>
          <w:sz w:val="22"/>
          <w:szCs w:val="22"/>
          <w:rtl w:val="0"/>
        </w:rPr>
        <w:t xml:space="preserve">Marriott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Marriott is sending a questionnaire to RingCentral, RingCentral is using Secureblox.</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Various statuses of a Questionnaire are:</w:t>
      </w:r>
    </w:p>
    <w:p w:rsidR="00000000" w:rsidDel="00000000" w:rsidP="00000000" w:rsidRDefault="00000000" w:rsidRPr="00000000" w14:paraId="00000010">
      <w:pPr>
        <w:numPr>
          <w:ilvl w:val="0"/>
          <w:numId w:val="2"/>
        </w:numPr>
        <w:spacing w:after="0" w:before="240" w:line="276" w:lineRule="auto"/>
        <w:ind w:left="720" w:hanging="360"/>
        <w:rPr/>
      </w:pPr>
      <w:r w:rsidDel="00000000" w:rsidR="00000000" w:rsidRPr="00000000">
        <w:rPr>
          <w:b w:val="1"/>
          <w:rtl w:val="0"/>
        </w:rPr>
        <w:t xml:space="preserve">Request Received</w:t>
      </w:r>
      <w:r w:rsidDel="00000000" w:rsidR="00000000" w:rsidRPr="00000000">
        <w:rPr>
          <w:rtl w:val="0"/>
        </w:rPr>
        <w:t xml:space="preserve">: Initial status upon receipt.</w:t>
      </w:r>
    </w:p>
    <w:p w:rsidR="00000000" w:rsidDel="00000000" w:rsidP="00000000" w:rsidRDefault="00000000" w:rsidRPr="00000000" w14:paraId="00000011">
      <w:pPr>
        <w:numPr>
          <w:ilvl w:val="0"/>
          <w:numId w:val="2"/>
        </w:numPr>
        <w:spacing w:after="0" w:before="0" w:line="276" w:lineRule="auto"/>
        <w:ind w:left="720" w:hanging="360"/>
        <w:rPr/>
      </w:pPr>
      <w:r w:rsidDel="00000000" w:rsidR="00000000" w:rsidRPr="00000000">
        <w:rPr>
          <w:b w:val="1"/>
          <w:rtl w:val="0"/>
        </w:rPr>
        <w:t xml:space="preserve">Send to Compliance team</w:t>
      </w:r>
      <w:r w:rsidDel="00000000" w:rsidR="00000000" w:rsidRPr="00000000">
        <w:rPr>
          <w:rtl w:val="0"/>
        </w:rPr>
        <w:t xml:space="preserve">: Status after form submission by sales team.</w:t>
      </w:r>
    </w:p>
    <w:p w:rsidR="00000000" w:rsidDel="00000000" w:rsidP="00000000" w:rsidRDefault="00000000" w:rsidRPr="00000000" w14:paraId="00000012">
      <w:pPr>
        <w:numPr>
          <w:ilvl w:val="0"/>
          <w:numId w:val="2"/>
        </w:numPr>
        <w:spacing w:after="0" w:before="0" w:line="276" w:lineRule="auto"/>
        <w:ind w:left="720" w:hanging="360"/>
        <w:rPr/>
      </w:pPr>
      <w:r w:rsidDel="00000000" w:rsidR="00000000" w:rsidRPr="00000000">
        <w:rPr>
          <w:b w:val="1"/>
          <w:rtl w:val="0"/>
        </w:rPr>
        <w:t xml:space="preserve">In Process</w:t>
      </w:r>
      <w:r w:rsidDel="00000000" w:rsidR="00000000" w:rsidRPr="00000000">
        <w:rPr>
          <w:rtl w:val="0"/>
        </w:rPr>
        <w:t xml:space="preserve">: Compliance admin team member starts working and enters SLA/due date.</w:t>
      </w:r>
    </w:p>
    <w:p w:rsidR="00000000" w:rsidDel="00000000" w:rsidP="00000000" w:rsidRDefault="00000000" w:rsidRPr="00000000" w14:paraId="00000013">
      <w:pPr>
        <w:numPr>
          <w:ilvl w:val="0"/>
          <w:numId w:val="2"/>
        </w:numPr>
        <w:spacing w:after="0" w:before="0" w:line="276" w:lineRule="auto"/>
        <w:ind w:left="720" w:hanging="360"/>
        <w:rPr/>
      </w:pPr>
      <w:r w:rsidDel="00000000" w:rsidR="00000000" w:rsidRPr="00000000">
        <w:rPr>
          <w:b w:val="1"/>
          <w:rtl w:val="0"/>
        </w:rPr>
        <w:t xml:space="preserve">Draft phase: </w:t>
      </w:r>
      <w:r w:rsidDel="00000000" w:rsidR="00000000" w:rsidRPr="00000000">
        <w:rPr>
          <w:rtl w:val="0"/>
        </w:rPr>
        <w:t xml:space="preserve">AI tool has done their first pass. Or is not able to.</w:t>
      </w:r>
    </w:p>
    <w:p w:rsidR="00000000" w:rsidDel="00000000" w:rsidP="00000000" w:rsidRDefault="00000000" w:rsidRPr="00000000" w14:paraId="00000014">
      <w:pPr>
        <w:numPr>
          <w:ilvl w:val="0"/>
          <w:numId w:val="2"/>
        </w:numPr>
        <w:spacing w:after="0" w:before="0" w:line="276" w:lineRule="auto"/>
        <w:ind w:left="720" w:hanging="360"/>
        <w:rPr/>
      </w:pPr>
      <w:r w:rsidDel="00000000" w:rsidR="00000000" w:rsidRPr="00000000">
        <w:rPr>
          <w:b w:val="1"/>
          <w:rtl w:val="0"/>
        </w:rPr>
        <w:t xml:space="preserve">Complete - In QA</w:t>
      </w:r>
      <w:r w:rsidDel="00000000" w:rsidR="00000000" w:rsidRPr="00000000">
        <w:rPr>
          <w:rtl w:val="0"/>
        </w:rPr>
        <w:t xml:space="preserve">: Admin completes the request.</w:t>
      </w:r>
    </w:p>
    <w:p w:rsidR="00000000" w:rsidDel="00000000" w:rsidP="00000000" w:rsidRDefault="00000000" w:rsidRPr="00000000" w14:paraId="00000015">
      <w:pPr>
        <w:numPr>
          <w:ilvl w:val="0"/>
          <w:numId w:val="2"/>
        </w:numPr>
        <w:spacing w:after="240" w:before="0" w:line="276" w:lineRule="auto"/>
        <w:ind w:left="720" w:hanging="360"/>
        <w:rPr/>
      </w:pPr>
      <w:r w:rsidDel="00000000" w:rsidR="00000000" w:rsidRPr="00000000">
        <w:rPr>
          <w:b w:val="1"/>
          <w:rtl w:val="0"/>
        </w:rPr>
        <w:t xml:space="preserve">Submit to Customer - Final status</w:t>
      </w:r>
      <w:r w:rsidDel="00000000" w:rsidR="00000000" w:rsidRPr="00000000">
        <w:rPr>
          <w:rtl w:val="0"/>
        </w:rPr>
      </w:r>
    </w:p>
    <w:p w:rsidR="00000000" w:rsidDel="00000000" w:rsidP="00000000" w:rsidRDefault="00000000" w:rsidRPr="00000000" w14:paraId="00000016">
      <w:pPr>
        <w:pStyle w:val="Heading4"/>
        <w:spacing w:line="276"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rPr>
      </w:pPr>
      <w:r w:rsidDel="00000000" w:rsidR="00000000" w:rsidRPr="00000000">
        <w:rPr>
          <w:b w:val="1"/>
          <w:color w:val="38761d"/>
          <w:rtl w:val="0"/>
        </w:rPr>
        <w:t xml:space="preserve">Table of Contents</w:t>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12.0 Submit questionnaire</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12.1 View questionnaires request queue</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SS.UC View questionnaires request queue UI</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SS.UC View questionnaires request queue UI</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12.1 Filter questionnaires request in queue</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12.2 Set questionnaire into “in process” status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SS.UC 12.2 Set questionnaire into “in process” status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SS.UC 12.2 Set questionnaire into “in process” status. Questionnaire info form</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12.3 Answer questionnaire uploaded in a files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UC Answer questionnaire data</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12.4a Answer questionnaire without uploaded files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12.4b Complete - in QA questionnaire</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SS.UC Complete - In QA questionnaire email</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12.4-1a Assign tasks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12.4-1b View tasks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12.4c Complete-In QA questionnaire</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SS.UC Complete- In QA questionnaire email</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12.6 UC Complete</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12.7a Cancel/reject questionnaire</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SS.UC.Cancel questionnaire - email to the customer</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12.7b Set questionnaire on hold</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12.8 Answer questionnaire on clients portal</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12.9 View standard questionnaires documents list</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12.10 Upload standard questionnaires document</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12.11 Delete standard questionnaires document</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12.12 Manually input standard questionnaires</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SS.UC.Manually input standard questionnaires - Editing form</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12.6.1 Cancel/reject questionnaire</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SS.UC.Cancel questionnaire - email to the customer</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SS.UC 12.13 Send questionnaire to Compliance Team. Questionnaire info form</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 12.14 Send questionnaire to customer</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SS.UC.Send questionnaire to customer - email to the customer</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Workflow diagram</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4"/>
        <w:spacing w:line="276"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46">
      <w:pPr>
        <w:pStyle w:val="Heading4"/>
        <w:spacing w:line="276" w:lineRule="auto"/>
        <w:rPr/>
      </w:pPr>
      <w:bookmarkStart w:colFirst="0" w:colLast="0" w:name="_heading=h.1fob9te" w:id="2"/>
      <w:bookmarkEnd w:id="2"/>
      <w:r w:rsidDel="00000000" w:rsidR="00000000" w:rsidRPr="00000000">
        <w:rPr>
          <w:rtl w:val="0"/>
        </w:rPr>
        <w:t xml:space="preserve">UC 12.0 Submit questionnaire </w:t>
      </w:r>
    </w:p>
    <w:p w:rsidR="00000000" w:rsidDel="00000000" w:rsidP="00000000" w:rsidRDefault="00000000" w:rsidRPr="00000000" w14:paraId="00000047">
      <w:pPr>
        <w:rPr>
          <w:strike w:val="1"/>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An external user from the portal can submit a questionnaire OR an internal Client Sales team member can submit a questionnaire.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20"/>
        </w:numPr>
        <w:ind w:left="720" w:hanging="360"/>
        <w:rPr>
          <w:color w:val="000000"/>
          <w:sz w:val="22"/>
          <w:szCs w:val="22"/>
        </w:rPr>
      </w:pPr>
      <w:r w:rsidDel="00000000" w:rsidR="00000000" w:rsidRPr="00000000">
        <w:rPr>
          <w:rtl w:val="0"/>
        </w:rPr>
        <w:t xml:space="preserve">User trigger submit questionnaire</w:t>
      </w:r>
      <w:r w:rsidDel="00000000" w:rsidR="00000000" w:rsidRPr="00000000">
        <w:rPr>
          <w:rtl w:val="0"/>
        </w:rPr>
      </w:r>
    </w:p>
    <w:p w:rsidR="00000000" w:rsidDel="00000000" w:rsidP="00000000" w:rsidRDefault="00000000" w:rsidRPr="00000000" w14:paraId="0000004B">
      <w:pPr>
        <w:numPr>
          <w:ilvl w:val="0"/>
          <w:numId w:val="20"/>
        </w:numPr>
        <w:spacing w:line="276" w:lineRule="auto"/>
        <w:ind w:left="720" w:hanging="360"/>
        <w:rPr>
          <w:color w:val="000000"/>
          <w:sz w:val="22"/>
          <w:szCs w:val="22"/>
        </w:rPr>
      </w:pPr>
      <w:r w:rsidDel="00000000" w:rsidR="00000000" w:rsidRPr="00000000">
        <w:rPr>
          <w:rtl w:val="0"/>
        </w:rPr>
        <w:t xml:space="preserve">System allows to select from 2 options:</w:t>
      </w:r>
      <w:r w:rsidDel="00000000" w:rsidR="00000000" w:rsidRPr="00000000">
        <w:rPr>
          <w:rtl w:val="0"/>
        </w:rPr>
      </w:r>
    </w:p>
    <w:p w:rsidR="00000000" w:rsidDel="00000000" w:rsidP="00000000" w:rsidRDefault="00000000" w:rsidRPr="00000000" w14:paraId="0000004C">
      <w:pPr>
        <w:numPr>
          <w:ilvl w:val="0"/>
          <w:numId w:val="16"/>
        </w:numPr>
        <w:spacing w:line="276" w:lineRule="auto"/>
        <w:ind w:left="1440" w:hanging="360"/>
        <w:rPr>
          <w:color w:val="b45f06"/>
          <w:sz w:val="22"/>
          <w:szCs w:val="22"/>
        </w:rPr>
      </w:pPr>
      <w:r w:rsidDel="00000000" w:rsidR="00000000" w:rsidRPr="00000000">
        <w:rPr>
          <w:color w:val="b45f06"/>
          <w:rtl w:val="0"/>
        </w:rPr>
        <w:t xml:space="preserve">Upload questionnaire</w:t>
      </w:r>
      <w:r w:rsidDel="00000000" w:rsidR="00000000" w:rsidRPr="00000000">
        <w:rPr>
          <w:rtl w:val="0"/>
        </w:rPr>
      </w:r>
    </w:p>
    <w:p w:rsidR="00000000" w:rsidDel="00000000" w:rsidP="00000000" w:rsidRDefault="00000000" w:rsidRPr="00000000" w14:paraId="0000004D">
      <w:pPr>
        <w:numPr>
          <w:ilvl w:val="0"/>
          <w:numId w:val="16"/>
        </w:numPr>
        <w:spacing w:line="276" w:lineRule="auto"/>
        <w:ind w:left="1440" w:hanging="360"/>
        <w:rPr>
          <w:color w:val="674ea7"/>
          <w:sz w:val="22"/>
          <w:szCs w:val="22"/>
        </w:rPr>
      </w:pPr>
      <w:r w:rsidDel="00000000" w:rsidR="00000000" w:rsidRPr="00000000">
        <w:rPr>
          <w:color w:val="674ea7"/>
          <w:rtl w:val="0"/>
        </w:rPr>
        <w:t xml:space="preserve">Invite your vendor to your own Questionnaire portal</w:t>
      </w:r>
      <w:r w:rsidDel="00000000" w:rsidR="00000000" w:rsidRPr="00000000">
        <w:rPr>
          <w:rtl w:val="0"/>
        </w:rPr>
      </w:r>
    </w:p>
    <w:p w:rsidR="00000000" w:rsidDel="00000000" w:rsidP="00000000" w:rsidRDefault="00000000" w:rsidRPr="00000000" w14:paraId="0000004E">
      <w:pPr>
        <w:numPr>
          <w:ilvl w:val="0"/>
          <w:numId w:val="20"/>
        </w:numPr>
        <w:ind w:left="720" w:hanging="360"/>
        <w:rPr>
          <w:color w:val="000000"/>
          <w:sz w:val="22"/>
          <w:szCs w:val="22"/>
        </w:rPr>
      </w:pPr>
      <w:r w:rsidDel="00000000" w:rsidR="00000000" w:rsidRPr="00000000">
        <w:rPr>
          <w:rtl w:val="0"/>
        </w:rPr>
        <w:t xml:space="preserve">User selects one variant.</w:t>
      </w:r>
      <w:r w:rsidDel="00000000" w:rsidR="00000000" w:rsidRPr="00000000">
        <w:rPr>
          <w:rtl w:val="0"/>
        </w:rPr>
      </w:r>
    </w:p>
    <w:p w:rsidR="00000000" w:rsidDel="00000000" w:rsidP="00000000" w:rsidRDefault="00000000" w:rsidRPr="00000000" w14:paraId="0000004F">
      <w:pPr>
        <w:numPr>
          <w:ilvl w:val="0"/>
          <w:numId w:val="20"/>
        </w:numPr>
        <w:spacing w:line="276" w:lineRule="auto"/>
        <w:ind w:left="720" w:hanging="360"/>
        <w:rPr>
          <w:color w:val="000000"/>
          <w:sz w:val="22"/>
          <w:szCs w:val="22"/>
        </w:rPr>
      </w:pPr>
      <w:r w:rsidDel="00000000" w:rsidR="00000000" w:rsidRPr="00000000">
        <w:rPr>
          <w:rtl w:val="0"/>
        </w:rPr>
        <w:t xml:space="preserve">If “</w:t>
      </w:r>
      <w:r w:rsidDel="00000000" w:rsidR="00000000" w:rsidRPr="00000000">
        <w:rPr>
          <w:color w:val="b45f06"/>
          <w:rtl w:val="0"/>
        </w:rPr>
        <w:t xml:space="preserve">Upload questionnaire</w:t>
      </w:r>
      <w:r w:rsidDel="00000000" w:rsidR="00000000" w:rsidRPr="00000000">
        <w:rPr>
          <w:rtl w:val="0"/>
        </w:rPr>
        <w:t xml:space="preserve">” is selected, system allows browsing for a file - the file could be of PDF, Word or Google Sheet format, but not more then one file to be uploaded.</w:t>
      </w:r>
      <w:r w:rsidDel="00000000" w:rsidR="00000000" w:rsidRPr="00000000">
        <w:rPr>
          <w:rtl w:val="0"/>
        </w:rPr>
      </w:r>
    </w:p>
    <w:p w:rsidR="00000000" w:rsidDel="00000000" w:rsidP="00000000" w:rsidRDefault="00000000" w:rsidRPr="00000000" w14:paraId="00000050">
      <w:pPr>
        <w:numPr>
          <w:ilvl w:val="1"/>
          <w:numId w:val="20"/>
        </w:numPr>
        <w:spacing w:line="276" w:lineRule="auto"/>
        <w:ind w:left="1440" w:hanging="360"/>
        <w:rPr>
          <w:color w:val="000000"/>
          <w:sz w:val="22"/>
          <w:szCs w:val="22"/>
        </w:rPr>
      </w:pPr>
      <w:r w:rsidDel="00000000" w:rsidR="00000000" w:rsidRPr="00000000">
        <w:rPr>
          <w:rtl w:val="0"/>
        </w:rPr>
        <w:t xml:space="preserve">User selects the files and uploads them.</w:t>
      </w:r>
      <w:r w:rsidDel="00000000" w:rsidR="00000000" w:rsidRPr="00000000">
        <w:rPr>
          <w:rtl w:val="0"/>
        </w:rPr>
      </w:r>
    </w:p>
    <w:p w:rsidR="00000000" w:rsidDel="00000000" w:rsidP="00000000" w:rsidRDefault="00000000" w:rsidRPr="00000000" w14:paraId="00000051">
      <w:pPr>
        <w:numPr>
          <w:ilvl w:val="1"/>
          <w:numId w:val="20"/>
        </w:numPr>
        <w:spacing w:line="276" w:lineRule="auto"/>
        <w:ind w:left="1440" w:hanging="360"/>
        <w:rPr>
          <w:color w:val="000000"/>
          <w:sz w:val="22"/>
          <w:szCs w:val="22"/>
        </w:rPr>
      </w:pPr>
      <w:r w:rsidDel="00000000" w:rsidR="00000000" w:rsidRPr="00000000">
        <w:rPr>
          <w:rtl w:val="0"/>
        </w:rPr>
        <w:t xml:space="preserve">System shows progress bar and uploaded files.</w:t>
      </w:r>
      <w:r w:rsidDel="00000000" w:rsidR="00000000" w:rsidRPr="00000000">
        <w:rPr>
          <w:rtl w:val="0"/>
        </w:rPr>
      </w:r>
    </w:p>
    <w:p w:rsidR="00000000" w:rsidDel="00000000" w:rsidP="00000000" w:rsidRDefault="00000000" w:rsidRPr="00000000" w14:paraId="00000052">
      <w:pPr>
        <w:numPr>
          <w:ilvl w:val="1"/>
          <w:numId w:val="20"/>
        </w:numPr>
        <w:spacing w:line="276" w:lineRule="auto"/>
        <w:ind w:left="1440" w:hanging="360"/>
        <w:rPr>
          <w:color w:val="cc0000"/>
        </w:rPr>
      </w:pPr>
      <w:r w:rsidDel="00000000" w:rsidR="00000000" w:rsidRPr="00000000">
        <w:rPr>
          <w:color w:val="cc0000"/>
          <w:rtl w:val="0"/>
        </w:rPr>
        <w:t xml:space="preserve">Maximum allowed 3 files</w:t>
      </w:r>
    </w:p>
    <w:p w:rsidR="00000000" w:rsidDel="00000000" w:rsidP="00000000" w:rsidRDefault="00000000" w:rsidRPr="00000000" w14:paraId="00000053">
      <w:pPr>
        <w:numPr>
          <w:ilvl w:val="0"/>
          <w:numId w:val="20"/>
        </w:numPr>
        <w:spacing w:line="276" w:lineRule="auto"/>
        <w:ind w:left="720" w:hanging="360"/>
        <w:rPr>
          <w:color w:val="000000"/>
          <w:sz w:val="22"/>
          <w:szCs w:val="22"/>
        </w:rPr>
      </w:pPr>
      <w:r w:rsidDel="00000000" w:rsidR="00000000" w:rsidRPr="00000000">
        <w:rPr>
          <w:rtl w:val="0"/>
        </w:rPr>
        <w:t xml:space="preserve">If “</w:t>
      </w:r>
      <w:r w:rsidDel="00000000" w:rsidR="00000000" w:rsidRPr="00000000">
        <w:rPr>
          <w:color w:val="674ea7"/>
          <w:rtl w:val="0"/>
        </w:rPr>
        <w:t xml:space="preserve">Invite your vendor to your own Questionnaire portal</w:t>
      </w:r>
      <w:r w:rsidDel="00000000" w:rsidR="00000000" w:rsidRPr="00000000">
        <w:rPr>
          <w:rtl w:val="0"/>
        </w:rPr>
        <w:t xml:space="preserve">” selected: </w:t>
      </w:r>
      <w:r w:rsidDel="00000000" w:rsidR="00000000" w:rsidRPr="00000000">
        <w:rPr>
          <w:rtl w:val="0"/>
        </w:rPr>
      </w:r>
    </w:p>
    <w:p w:rsidR="00000000" w:rsidDel="00000000" w:rsidP="00000000" w:rsidRDefault="00000000" w:rsidRPr="00000000" w14:paraId="00000054">
      <w:pPr>
        <w:numPr>
          <w:ilvl w:val="1"/>
          <w:numId w:val="20"/>
        </w:numPr>
        <w:spacing w:line="276" w:lineRule="auto"/>
        <w:ind w:left="1440" w:hanging="360"/>
        <w:rPr>
          <w:color w:val="000000"/>
          <w:sz w:val="22"/>
          <w:szCs w:val="22"/>
        </w:rPr>
      </w:pPr>
      <w:r w:rsidDel="00000000" w:rsidR="00000000" w:rsidRPr="00000000">
        <w:rPr>
          <w:rtl w:val="0"/>
        </w:rPr>
        <w:t xml:space="preserve">System prompts user to enter instructions on questionnaire portal access.</w:t>
      </w:r>
      <w:r w:rsidDel="00000000" w:rsidR="00000000" w:rsidRPr="00000000">
        <w:rPr>
          <w:rtl w:val="0"/>
        </w:rPr>
      </w:r>
    </w:p>
    <w:p w:rsidR="00000000" w:rsidDel="00000000" w:rsidP="00000000" w:rsidRDefault="00000000" w:rsidRPr="00000000" w14:paraId="00000055">
      <w:pPr>
        <w:numPr>
          <w:ilvl w:val="1"/>
          <w:numId w:val="20"/>
        </w:numPr>
        <w:spacing w:line="276" w:lineRule="auto"/>
        <w:ind w:left="1440" w:hanging="360"/>
        <w:rPr>
          <w:color w:val="000000"/>
          <w:sz w:val="22"/>
          <w:szCs w:val="22"/>
        </w:rPr>
      </w:pPr>
      <w:r w:rsidDel="00000000" w:rsidR="00000000" w:rsidRPr="00000000">
        <w:rPr>
          <w:rtl w:val="0"/>
        </w:rPr>
        <w:t xml:space="preserve">User enters instructions on questionnaire portal access.</w:t>
      </w:r>
      <w:r w:rsidDel="00000000" w:rsidR="00000000" w:rsidRPr="00000000">
        <w:rPr>
          <w:rtl w:val="0"/>
        </w:rPr>
      </w:r>
    </w:p>
    <w:p w:rsidR="00000000" w:rsidDel="00000000" w:rsidP="00000000" w:rsidRDefault="00000000" w:rsidRPr="00000000" w14:paraId="00000056">
      <w:pPr>
        <w:spacing w:line="276" w:lineRule="auto"/>
        <w:ind w:left="0" w:firstLine="0"/>
        <w:rPr/>
      </w:pPr>
      <w:r w:rsidDel="00000000" w:rsidR="00000000" w:rsidRPr="00000000">
        <w:rPr>
          <w:rtl w:val="0"/>
        </w:rPr>
      </w:r>
    </w:p>
    <w:p w:rsidR="00000000" w:rsidDel="00000000" w:rsidP="00000000" w:rsidRDefault="00000000" w:rsidRPr="00000000" w14:paraId="00000057">
      <w:pPr>
        <w:spacing w:line="276" w:lineRule="auto"/>
        <w:ind w:left="0" w:firstLine="0"/>
        <w:rPr/>
      </w:pPr>
      <w:r w:rsidDel="00000000" w:rsidR="00000000" w:rsidRPr="00000000">
        <w:rPr>
          <w:rtl w:val="0"/>
        </w:rPr>
      </w:r>
    </w:p>
    <w:p w:rsidR="00000000" w:rsidDel="00000000" w:rsidP="00000000" w:rsidRDefault="00000000" w:rsidRPr="00000000" w14:paraId="00000058">
      <w:pPr>
        <w:spacing w:line="276" w:lineRule="auto"/>
        <w:ind w:left="0" w:firstLine="0"/>
        <w:rPr>
          <w:i w:val="1"/>
        </w:rPr>
      </w:pPr>
      <w:r w:rsidDel="00000000" w:rsidR="00000000" w:rsidRPr="00000000">
        <w:rPr>
          <w:rtl w:val="0"/>
        </w:rPr>
        <w:t xml:space="preserve">For Customers go to Step: </w:t>
      </w:r>
      <w:r w:rsidDel="00000000" w:rsidR="00000000" w:rsidRPr="00000000">
        <w:rPr>
          <w:i w:val="1"/>
          <w:rtl w:val="0"/>
        </w:rPr>
        <w:t xml:space="preserve">User submits a questionnaire request.</w:t>
      </w:r>
    </w:p>
    <w:p w:rsidR="00000000" w:rsidDel="00000000" w:rsidP="00000000" w:rsidRDefault="00000000" w:rsidRPr="00000000" w14:paraId="00000059">
      <w:pPr>
        <w:spacing w:line="276" w:lineRule="auto"/>
        <w:ind w:left="0" w:firstLine="0"/>
        <w:rPr/>
      </w:pPr>
      <w:r w:rsidDel="00000000" w:rsidR="00000000" w:rsidRPr="00000000">
        <w:rPr>
          <w:rtl w:val="0"/>
        </w:rPr>
      </w:r>
    </w:p>
    <w:sdt>
      <w:sdtPr>
        <w:tag w:val="goog_rdk_2"/>
      </w:sdtPr>
      <w:sdtContent>
        <w:p w:rsidR="00000000" w:rsidDel="00000000" w:rsidP="00000000" w:rsidRDefault="00000000" w:rsidRPr="00000000" w14:paraId="0000005A">
          <w:pPr>
            <w:spacing w:line="276" w:lineRule="auto"/>
            <w:ind w:left="0" w:firstLine="0"/>
            <w:rPr>
              <w:del w:author="Megha Thakkar" w:id="0" w:date="2024-10-15T19:34:40Z"/>
            </w:rPr>
          </w:pPr>
          <w:sdt>
            <w:sdtPr>
              <w:tag w:val="goog_rdk_1"/>
            </w:sdtPr>
            <w:sdtContent>
              <w:del w:author="Megha Thakkar" w:id="0" w:date="2024-10-15T19:34:40Z">
                <w:r w:rsidDel="00000000" w:rsidR="00000000" w:rsidRPr="00000000">
                  <w:rPr>
                    <w:rtl w:val="0"/>
                  </w:rPr>
                  <w:delText xml:space="preserve">For Client Admins and Sales team members only (not for end customer user):</w:delText>
                </w:r>
              </w:del>
            </w:sdtContent>
          </w:sdt>
        </w:p>
      </w:sdtContent>
    </w:sdt>
    <w:sdt>
      <w:sdtPr>
        <w:tag w:val="goog_rdk_4"/>
      </w:sdtPr>
      <w:sdtContent>
        <w:p w:rsidR="00000000" w:rsidDel="00000000" w:rsidP="00000000" w:rsidRDefault="00000000" w:rsidRPr="00000000" w14:paraId="0000005B">
          <w:pPr>
            <w:spacing w:line="276" w:lineRule="auto"/>
            <w:ind w:left="0" w:firstLine="0"/>
            <w:rPr>
              <w:del w:author="Megha Thakkar" w:id="0" w:date="2024-10-15T19:34:40Z"/>
            </w:rPr>
          </w:pPr>
          <w:sdt>
            <w:sdtPr>
              <w:tag w:val="goog_rdk_3"/>
            </w:sdtPr>
            <w:sdtContent>
              <w:del w:author="Megha Thakkar" w:id="0" w:date="2024-10-15T19:34:40Z">
                <w:r w:rsidDel="00000000" w:rsidR="00000000" w:rsidRPr="00000000">
                  <w:rPr>
                    <w:rtl w:val="0"/>
                  </w:rPr>
                </w:r>
              </w:del>
            </w:sdtContent>
          </w:sdt>
        </w:p>
      </w:sdtContent>
    </w:sdt>
    <w:sdt>
      <w:sdtPr>
        <w:tag w:val="goog_rdk_6"/>
      </w:sdtPr>
      <w:sdtContent>
        <w:p w:rsidR="00000000" w:rsidDel="00000000" w:rsidP="00000000" w:rsidRDefault="00000000" w:rsidRPr="00000000" w14:paraId="0000005C">
          <w:pPr>
            <w:numPr>
              <w:ilvl w:val="0"/>
              <w:numId w:val="20"/>
            </w:numPr>
            <w:spacing w:line="276" w:lineRule="auto"/>
            <w:ind w:left="720" w:hanging="360"/>
            <w:rPr>
              <w:del w:author="Megha Thakkar" w:id="0" w:date="2024-10-15T19:34:40Z"/>
              <w:color w:val="000000"/>
              <w:sz w:val="22"/>
              <w:szCs w:val="22"/>
            </w:rPr>
          </w:pPr>
          <w:sdt>
            <w:sdtPr>
              <w:tag w:val="goog_rdk_5"/>
            </w:sdtPr>
            <w:sdtContent>
              <w:del w:author="Megha Thakkar" w:id="0" w:date="2024-10-15T19:34:40Z">
                <w:r w:rsidDel="00000000" w:rsidR="00000000" w:rsidRPr="00000000">
                  <w:rPr>
                    <w:rtl w:val="0"/>
                  </w:rPr>
                  <w:delText xml:space="preserve">System allows to select from 1-2 options:</w:delText>
                </w:r>
                <w:r w:rsidDel="00000000" w:rsidR="00000000" w:rsidRPr="00000000">
                  <w:rPr>
                    <w:rtl w:val="0"/>
                  </w:rPr>
                </w:r>
              </w:del>
            </w:sdtContent>
          </w:sdt>
        </w:p>
      </w:sdtContent>
    </w:sdt>
    <w:sdt>
      <w:sdtPr>
        <w:tag w:val="goog_rdk_8"/>
      </w:sdtPr>
      <w:sdtContent>
        <w:p w:rsidR="00000000" w:rsidDel="00000000" w:rsidP="00000000" w:rsidRDefault="00000000" w:rsidRPr="00000000" w14:paraId="0000005D">
          <w:pPr>
            <w:numPr>
              <w:ilvl w:val="1"/>
              <w:numId w:val="20"/>
            </w:numPr>
            <w:spacing w:line="276" w:lineRule="auto"/>
            <w:ind w:left="1440" w:hanging="360"/>
            <w:rPr>
              <w:del w:author="Megha Thakkar" w:id="0" w:date="2024-10-15T19:34:40Z"/>
              <w:color w:val="000000"/>
              <w:sz w:val="22"/>
              <w:szCs w:val="22"/>
            </w:rPr>
          </w:pPr>
          <w:sdt>
            <w:sdtPr>
              <w:tag w:val="goog_rdk_7"/>
            </w:sdtPr>
            <w:sdtContent>
              <w:del w:author="Megha Thakkar" w:id="0" w:date="2024-10-15T19:34:40Z">
                <w:r w:rsidDel="00000000" w:rsidR="00000000" w:rsidRPr="00000000">
                  <w:rPr>
                    <w:rtl w:val="0"/>
                  </w:rPr>
                  <w:delText xml:space="preserve">If Salesforce integration is set up, Input Salesforce Account ID</w:delText>
                </w:r>
                <w:r w:rsidDel="00000000" w:rsidR="00000000" w:rsidRPr="00000000">
                  <w:rPr>
                    <w:rtl w:val="0"/>
                  </w:rPr>
                </w:r>
              </w:del>
            </w:sdtContent>
          </w:sdt>
        </w:p>
      </w:sdtContent>
    </w:sdt>
    <w:sdt>
      <w:sdtPr>
        <w:tag w:val="goog_rdk_10"/>
      </w:sdtPr>
      <w:sdtContent>
        <w:p w:rsidR="00000000" w:rsidDel="00000000" w:rsidP="00000000" w:rsidRDefault="00000000" w:rsidRPr="00000000" w14:paraId="0000005E">
          <w:pPr>
            <w:numPr>
              <w:ilvl w:val="2"/>
              <w:numId w:val="20"/>
            </w:numPr>
            <w:spacing w:line="276" w:lineRule="auto"/>
            <w:ind w:left="2160" w:hanging="360"/>
            <w:rPr>
              <w:del w:author="Megha Thakkar" w:id="0" w:date="2024-10-15T19:34:40Z"/>
              <w:color w:val="000000"/>
              <w:sz w:val="22"/>
              <w:szCs w:val="22"/>
            </w:rPr>
          </w:pPr>
          <w:sdt>
            <w:sdtPr>
              <w:tag w:val="goog_rdk_9"/>
            </w:sdtPr>
            <w:sdtContent>
              <w:del w:author="Megha Thakkar" w:id="0" w:date="2024-10-15T19:34:40Z">
                <w:r w:rsidDel="00000000" w:rsidR="00000000" w:rsidRPr="00000000">
                  <w:rPr>
                    <w:rtl w:val="0"/>
                  </w:rPr>
                  <w:delText xml:space="preserve">System requests from Salesforce and prepopulates Customer Name and Customer email address.</w:delText>
                </w:r>
                <w:r w:rsidDel="00000000" w:rsidR="00000000" w:rsidRPr="00000000">
                  <w:rPr>
                    <w:rtl w:val="0"/>
                  </w:rPr>
                </w:r>
              </w:del>
            </w:sdtContent>
          </w:sdt>
        </w:p>
      </w:sdtContent>
    </w:sdt>
    <w:sdt>
      <w:sdtPr>
        <w:tag w:val="goog_rdk_12"/>
      </w:sdtPr>
      <w:sdtContent>
        <w:p w:rsidR="00000000" w:rsidDel="00000000" w:rsidP="00000000" w:rsidRDefault="00000000" w:rsidRPr="00000000" w14:paraId="0000005F">
          <w:pPr>
            <w:numPr>
              <w:ilvl w:val="1"/>
              <w:numId w:val="20"/>
            </w:numPr>
            <w:spacing w:line="276" w:lineRule="auto"/>
            <w:ind w:left="1440" w:hanging="360"/>
            <w:rPr>
              <w:del w:author="Megha Thakkar" w:id="0" w:date="2024-10-15T19:34:40Z"/>
              <w:color w:val="000000"/>
              <w:sz w:val="22"/>
              <w:szCs w:val="22"/>
            </w:rPr>
          </w:pPr>
          <w:sdt>
            <w:sdtPr>
              <w:tag w:val="goog_rdk_11"/>
            </w:sdtPr>
            <w:sdtContent>
              <w:del w:author="Megha Thakkar" w:id="0" w:date="2024-10-15T19:34:40Z">
                <w:r w:rsidDel="00000000" w:rsidR="00000000" w:rsidRPr="00000000">
                  <w:rPr>
                    <w:rtl w:val="0"/>
                  </w:rPr>
                  <w:delText xml:space="preserve">Input Customer details:</w:delText>
                </w:r>
                <w:r w:rsidDel="00000000" w:rsidR="00000000" w:rsidRPr="00000000">
                  <w:rPr>
                    <w:rtl w:val="0"/>
                  </w:rPr>
                </w:r>
              </w:del>
            </w:sdtContent>
          </w:sdt>
        </w:p>
      </w:sdtContent>
    </w:sdt>
    <w:sdt>
      <w:sdtPr>
        <w:tag w:val="goog_rdk_14"/>
      </w:sdtPr>
      <w:sdtContent>
        <w:p w:rsidR="00000000" w:rsidDel="00000000" w:rsidP="00000000" w:rsidRDefault="00000000" w:rsidRPr="00000000" w14:paraId="00000060">
          <w:pPr>
            <w:numPr>
              <w:ilvl w:val="2"/>
              <w:numId w:val="9"/>
            </w:numPr>
            <w:spacing w:line="276" w:lineRule="auto"/>
            <w:ind w:left="2880" w:hanging="360"/>
            <w:rPr>
              <w:del w:author="Megha Thakkar" w:id="0" w:date="2024-10-15T19:34:40Z"/>
              <w:color w:val="000000"/>
              <w:sz w:val="22"/>
              <w:szCs w:val="22"/>
            </w:rPr>
          </w:pPr>
          <w:sdt>
            <w:sdtPr>
              <w:tag w:val="goog_rdk_13"/>
            </w:sdtPr>
            <w:sdtContent>
              <w:del w:author="Megha Thakkar" w:id="0" w:date="2024-10-15T19:34:40Z">
                <w:r w:rsidDel="00000000" w:rsidR="00000000" w:rsidRPr="00000000">
                  <w:rPr>
                    <w:rtl w:val="0"/>
                  </w:rPr>
                  <w:delText xml:space="preserve">Customer Name</w:delText>
                </w:r>
                <w:r w:rsidDel="00000000" w:rsidR="00000000" w:rsidRPr="00000000">
                  <w:rPr>
                    <w:rtl w:val="0"/>
                  </w:rPr>
                </w:r>
              </w:del>
            </w:sdtContent>
          </w:sdt>
        </w:p>
      </w:sdtContent>
    </w:sdt>
    <w:p w:rsidR="00000000" w:rsidDel="00000000" w:rsidP="00000000" w:rsidRDefault="00000000" w:rsidRPr="00000000" w14:paraId="00000061">
      <w:pPr>
        <w:numPr>
          <w:ilvl w:val="2"/>
          <w:numId w:val="9"/>
        </w:numPr>
        <w:spacing w:line="276" w:lineRule="auto"/>
        <w:ind w:left="2880" w:hanging="360"/>
        <w:rPr>
          <w:color w:val="000000"/>
          <w:sz w:val="22"/>
          <w:szCs w:val="22"/>
        </w:rPr>
      </w:pPr>
      <w:sdt>
        <w:sdtPr>
          <w:tag w:val="goog_rdk_15"/>
        </w:sdtPr>
        <w:sdtContent>
          <w:del w:author="Megha Thakkar" w:id="0" w:date="2024-10-15T19:34:40Z">
            <w:r w:rsidDel="00000000" w:rsidR="00000000" w:rsidRPr="00000000">
              <w:rPr>
                <w:rtl w:val="0"/>
              </w:rPr>
              <w:delText xml:space="preserve">Customer email address</w:delText>
            </w:r>
          </w:del>
        </w:sdtContent>
      </w:sdt>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20"/>
        </w:numPr>
        <w:ind w:left="720" w:hanging="360"/>
        <w:rPr>
          <w:color w:val="000000"/>
          <w:sz w:val="22"/>
          <w:szCs w:val="22"/>
        </w:rPr>
      </w:pPr>
      <w:r w:rsidDel="00000000" w:rsidR="00000000" w:rsidRPr="00000000">
        <w:rPr>
          <w:rtl w:val="0"/>
        </w:rPr>
        <w:t xml:space="preserve">User submits a questionnaire request.</w:t>
      </w:r>
      <w:r w:rsidDel="00000000" w:rsidR="00000000" w:rsidRPr="00000000">
        <w:rPr>
          <w:rtl w:val="0"/>
        </w:rPr>
      </w:r>
    </w:p>
    <w:p w:rsidR="00000000" w:rsidDel="00000000" w:rsidP="00000000" w:rsidRDefault="00000000" w:rsidRPr="00000000" w14:paraId="00000064">
      <w:pPr>
        <w:numPr>
          <w:ilvl w:val="0"/>
          <w:numId w:val="20"/>
        </w:numPr>
        <w:spacing w:after="0" w:lineRule="auto"/>
        <w:ind w:left="720" w:hanging="360"/>
        <w:rPr>
          <w:color w:val="000000"/>
          <w:sz w:val="22"/>
          <w:szCs w:val="22"/>
        </w:rPr>
      </w:pPr>
      <w:r w:rsidDel="00000000" w:rsidR="00000000" w:rsidRPr="00000000">
        <w:rPr>
          <w:rtl w:val="0"/>
        </w:rPr>
        <w:t xml:space="preserve">System saves questionnaire request including:</w:t>
      </w:r>
      <w:r w:rsidDel="00000000" w:rsidR="00000000" w:rsidRPr="00000000">
        <w:rPr>
          <w:rtl w:val="0"/>
        </w:rPr>
      </w:r>
    </w:p>
    <w:p w:rsidR="00000000" w:rsidDel="00000000" w:rsidP="00000000" w:rsidRDefault="00000000" w:rsidRPr="00000000" w14:paraId="00000065">
      <w:pPr>
        <w:numPr>
          <w:ilvl w:val="0"/>
          <w:numId w:val="3"/>
        </w:numPr>
        <w:spacing w:after="0" w:before="0" w:line="276" w:lineRule="auto"/>
        <w:ind w:left="1440" w:hanging="360"/>
        <w:rPr>
          <w:color w:val="000000"/>
          <w:sz w:val="22"/>
          <w:szCs w:val="22"/>
          <w:highlight w:val="yellow"/>
        </w:rPr>
      </w:pPr>
      <w:r w:rsidDel="00000000" w:rsidR="00000000" w:rsidRPr="00000000">
        <w:rPr>
          <w:highlight w:val="yellow"/>
          <w:rtl w:val="0"/>
        </w:rPr>
        <w:t xml:space="preserve">Request status is "Request Received."</w:t>
      </w:r>
      <w:r w:rsidDel="00000000" w:rsidR="00000000" w:rsidRPr="00000000">
        <w:rPr>
          <w:rtl w:val="0"/>
        </w:rPr>
      </w:r>
    </w:p>
    <w:p w:rsidR="00000000" w:rsidDel="00000000" w:rsidP="00000000" w:rsidRDefault="00000000" w:rsidRPr="00000000" w14:paraId="00000066">
      <w:pPr>
        <w:numPr>
          <w:ilvl w:val="0"/>
          <w:numId w:val="3"/>
        </w:numPr>
        <w:ind w:left="1440" w:hanging="360"/>
        <w:rPr>
          <w:color w:val="000000"/>
          <w:sz w:val="22"/>
          <w:szCs w:val="22"/>
        </w:rPr>
      </w:pPr>
      <w:r w:rsidDel="00000000" w:rsidR="00000000" w:rsidRPr="00000000">
        <w:rPr>
          <w:rtl w:val="0"/>
        </w:rPr>
        <w:t xml:space="preserve">Timestamp</w:t>
      </w:r>
      <w:r w:rsidDel="00000000" w:rsidR="00000000" w:rsidRPr="00000000">
        <w:rPr>
          <w:rtl w:val="0"/>
        </w:rPr>
      </w:r>
    </w:p>
    <w:p w:rsidR="00000000" w:rsidDel="00000000" w:rsidP="00000000" w:rsidRDefault="00000000" w:rsidRPr="00000000" w14:paraId="00000067">
      <w:pPr>
        <w:numPr>
          <w:ilvl w:val="0"/>
          <w:numId w:val="3"/>
        </w:numPr>
        <w:ind w:left="1440" w:hanging="360"/>
        <w:rPr>
          <w:color w:val="000000"/>
          <w:sz w:val="22"/>
          <w:szCs w:val="22"/>
        </w:rPr>
      </w:pPr>
      <w:r w:rsidDel="00000000" w:rsidR="00000000" w:rsidRPr="00000000">
        <w:rPr>
          <w:rtl w:val="0"/>
        </w:rPr>
        <w:t xml:space="preserve">Request ID</w:t>
      </w:r>
      <w:r w:rsidDel="00000000" w:rsidR="00000000" w:rsidRPr="00000000">
        <w:rPr>
          <w:rtl w:val="0"/>
        </w:rPr>
      </w:r>
    </w:p>
    <w:p w:rsidR="00000000" w:rsidDel="00000000" w:rsidP="00000000" w:rsidRDefault="00000000" w:rsidRPr="00000000" w14:paraId="00000068">
      <w:pPr>
        <w:numPr>
          <w:ilvl w:val="0"/>
          <w:numId w:val="3"/>
        </w:numPr>
        <w:ind w:left="1440" w:hanging="360"/>
        <w:rPr>
          <w:color w:val="000000"/>
          <w:sz w:val="22"/>
          <w:szCs w:val="22"/>
        </w:rPr>
      </w:pPr>
      <w:r w:rsidDel="00000000" w:rsidR="00000000" w:rsidRPr="00000000">
        <w:rPr>
          <w:rtl w:val="0"/>
        </w:rPr>
        <w:t xml:space="preserve">Requestor email (Customer email address inputted by Admin).</w:t>
      </w:r>
      <w:r w:rsidDel="00000000" w:rsidR="00000000" w:rsidRPr="00000000">
        <w:rPr>
          <w:rtl w:val="0"/>
        </w:rPr>
      </w:r>
    </w:p>
    <w:p w:rsidR="00000000" w:rsidDel="00000000" w:rsidP="00000000" w:rsidRDefault="00000000" w:rsidRPr="00000000" w14:paraId="00000069">
      <w:pPr>
        <w:numPr>
          <w:ilvl w:val="0"/>
          <w:numId w:val="20"/>
        </w:numPr>
        <w:spacing w:after="0" w:line="276" w:lineRule="auto"/>
        <w:ind w:left="720" w:hanging="360"/>
        <w:rPr>
          <w:color w:val="000000"/>
          <w:sz w:val="22"/>
          <w:szCs w:val="22"/>
        </w:rPr>
      </w:pPr>
      <w:r w:rsidDel="00000000" w:rsidR="00000000" w:rsidRPr="00000000">
        <w:rPr>
          <w:rtl w:val="0"/>
        </w:rPr>
        <w:t xml:space="preserve">System sends email to RFP-C team email IDs, Client Admins.</w:t>
      </w:r>
      <w:r w:rsidDel="00000000" w:rsidR="00000000" w:rsidRPr="00000000">
        <w:rPr>
          <w:rtl w:val="0"/>
        </w:rPr>
      </w:r>
    </w:p>
    <w:p w:rsidR="00000000" w:rsidDel="00000000" w:rsidP="00000000" w:rsidRDefault="00000000" w:rsidRPr="00000000" w14:paraId="0000006A">
      <w:pPr>
        <w:numPr>
          <w:ilvl w:val="0"/>
          <w:numId w:val="20"/>
        </w:numPr>
        <w:spacing w:after="0" w:before="0" w:line="276" w:lineRule="auto"/>
        <w:ind w:left="720" w:hanging="360"/>
        <w:rPr>
          <w:color w:val="000000"/>
          <w:sz w:val="22"/>
          <w:szCs w:val="22"/>
        </w:rPr>
      </w:pPr>
      <w:r w:rsidDel="00000000" w:rsidR="00000000" w:rsidRPr="00000000">
        <w:rPr>
          <w:rtl w:val="0"/>
        </w:rPr>
        <w:t xml:space="preserve">System shows a message / small icon for “ NEW” to the Client Sales and Client Admins saying a new questionnaire was placed in the queue.</w:t>
      </w:r>
      <w:r w:rsidDel="00000000" w:rsidR="00000000" w:rsidRPr="00000000">
        <w:rPr>
          <w:rtl w:val="0"/>
        </w:rPr>
      </w:r>
    </w:p>
    <w:p w:rsidR="00000000" w:rsidDel="00000000" w:rsidP="00000000" w:rsidRDefault="00000000" w:rsidRPr="00000000" w14:paraId="0000006B">
      <w:pPr>
        <w:numPr>
          <w:ilvl w:val="0"/>
          <w:numId w:val="20"/>
        </w:numPr>
        <w:spacing w:after="0" w:before="0" w:line="276" w:lineRule="auto"/>
        <w:ind w:left="720" w:hanging="360"/>
        <w:rPr>
          <w:color w:val="000000"/>
          <w:sz w:val="22"/>
          <w:szCs w:val="22"/>
        </w:rPr>
      </w:pPr>
      <w:r w:rsidDel="00000000" w:rsidR="00000000" w:rsidRPr="00000000">
        <w:rPr>
          <w:rtl w:val="0"/>
        </w:rPr>
        <w:t xml:space="preserve">System sends an email to the customer - saying submitted.</w:t>
      </w:r>
      <w:r w:rsidDel="00000000" w:rsidR="00000000" w:rsidRPr="00000000">
        <w:rPr>
          <w:rtl w:val="0"/>
        </w:rPr>
      </w:r>
    </w:p>
    <w:p w:rsidR="00000000" w:rsidDel="00000000" w:rsidP="00000000" w:rsidRDefault="00000000" w:rsidRPr="00000000" w14:paraId="0000006C">
      <w:pPr>
        <w:numPr>
          <w:ilvl w:val="1"/>
          <w:numId w:val="20"/>
        </w:numPr>
        <w:spacing w:after="0" w:before="0" w:line="276" w:lineRule="auto"/>
        <w:ind w:left="1440" w:hanging="360"/>
        <w:rPr>
          <w:u w:val="none"/>
        </w:rPr>
      </w:pPr>
      <w:r w:rsidDel="00000000" w:rsidR="00000000" w:rsidRPr="00000000">
        <w:rPr>
          <w:rtl w:val="0"/>
        </w:rPr>
        <w:t xml:space="preserve">The customer email id the one entered by Sales person in Section 7 OR</w:t>
      </w:r>
      <w:r w:rsidDel="00000000" w:rsidR="00000000" w:rsidRPr="00000000">
        <w:rPr>
          <w:rtl w:val="0"/>
        </w:rPr>
      </w:r>
    </w:p>
    <w:p w:rsidR="00000000" w:rsidDel="00000000" w:rsidP="00000000" w:rsidRDefault="00000000" w:rsidRPr="00000000" w14:paraId="0000006D">
      <w:pPr>
        <w:numPr>
          <w:ilvl w:val="1"/>
          <w:numId w:val="20"/>
        </w:numPr>
        <w:spacing w:after="0" w:before="0" w:line="276" w:lineRule="auto"/>
        <w:ind w:left="1440" w:hanging="360"/>
        <w:rPr>
          <w:u w:val="none"/>
        </w:rPr>
      </w:pPr>
      <w:r w:rsidDel="00000000" w:rsidR="00000000" w:rsidRPr="00000000">
        <w:rPr>
          <w:rtl w:val="0"/>
        </w:rPr>
        <w:t xml:space="preserve">If the end user submitted it via the portal, their email used for login.</w:t>
      </w:r>
      <w:r w:rsidDel="00000000" w:rsidR="00000000" w:rsidRPr="00000000">
        <w:rPr>
          <w:rtl w:val="0"/>
        </w:rPr>
      </w:r>
    </w:p>
    <w:p w:rsidR="00000000" w:rsidDel="00000000" w:rsidP="00000000" w:rsidRDefault="00000000" w:rsidRPr="00000000" w14:paraId="0000006E">
      <w:pPr>
        <w:numPr>
          <w:ilvl w:val="0"/>
          <w:numId w:val="20"/>
        </w:numPr>
        <w:spacing w:after="0" w:before="0" w:line="276" w:lineRule="auto"/>
        <w:ind w:left="720" w:hanging="360"/>
        <w:rPr>
          <w:color w:val="000000"/>
          <w:sz w:val="22"/>
          <w:szCs w:val="22"/>
        </w:rPr>
      </w:pPr>
      <w:r w:rsidDel="00000000" w:rsidR="00000000" w:rsidRPr="00000000">
        <w:rPr>
          <w:rtl w:val="0"/>
        </w:rPr>
        <w:t xml:space="preserve">System sends a questionnaire to the requests queue.</w:t>
      </w:r>
      <w:r w:rsidDel="00000000" w:rsidR="00000000" w:rsidRPr="00000000">
        <w:rPr>
          <w:rtl w:val="0"/>
        </w:rPr>
      </w:r>
    </w:p>
    <w:p w:rsidR="00000000" w:rsidDel="00000000" w:rsidP="00000000" w:rsidRDefault="00000000" w:rsidRPr="00000000" w14:paraId="0000006F">
      <w:pPr>
        <w:numPr>
          <w:ilvl w:val="0"/>
          <w:numId w:val="20"/>
        </w:numPr>
        <w:spacing w:line="276" w:lineRule="auto"/>
        <w:ind w:left="720" w:hanging="360"/>
        <w:rPr>
          <w:color w:val="000000"/>
          <w:sz w:val="22"/>
          <w:szCs w:val="22"/>
        </w:rPr>
      </w:pPr>
      <w:r w:rsidDel="00000000" w:rsidR="00000000" w:rsidRPr="00000000">
        <w:rPr>
          <w:rtl w:val="0"/>
        </w:rPr>
        <w:t xml:space="preserve">If salesforce integration enabled, system saves updates the related Salesforce object. Some dedicated field “Questionnaire request received”.</w:t>
      </w:r>
      <w:r w:rsidDel="00000000" w:rsidR="00000000" w:rsidRPr="00000000">
        <w:rPr>
          <w:rtl w:val="0"/>
        </w:rPr>
      </w:r>
    </w:p>
    <w:p w:rsidR="00000000" w:rsidDel="00000000" w:rsidP="00000000" w:rsidRDefault="00000000" w:rsidRPr="00000000" w14:paraId="00000070">
      <w:pPr>
        <w:pStyle w:val="Heading4"/>
        <w:rPr/>
      </w:pPr>
      <w:bookmarkStart w:colFirst="0" w:colLast="0" w:name="_heading=h.3znysh7" w:id="3"/>
      <w:bookmarkEnd w:id="3"/>
      <w:r w:rsidDel="00000000" w:rsidR="00000000" w:rsidRPr="00000000">
        <w:rPr>
          <w:rtl w:val="0"/>
        </w:rPr>
      </w:r>
    </w:p>
    <w:p w:rsidR="00000000" w:rsidDel="00000000" w:rsidP="00000000" w:rsidRDefault="00000000" w:rsidRPr="00000000" w14:paraId="00000071">
      <w:pPr>
        <w:pStyle w:val="Heading4"/>
        <w:rPr/>
      </w:pPr>
      <w:bookmarkStart w:colFirst="0" w:colLast="0" w:name="_heading=h.2et92p0" w:id="4"/>
      <w:bookmarkEnd w:id="4"/>
      <w:r w:rsidDel="00000000" w:rsidR="00000000" w:rsidRPr="00000000">
        <w:rPr>
          <w:rtl w:val="0"/>
        </w:rPr>
      </w:r>
    </w:p>
    <w:p w:rsidR="00000000" w:rsidDel="00000000" w:rsidP="00000000" w:rsidRDefault="00000000" w:rsidRPr="00000000" w14:paraId="00000072">
      <w:pPr>
        <w:pStyle w:val="Heading4"/>
        <w:rPr/>
      </w:pPr>
      <w:bookmarkStart w:colFirst="0" w:colLast="0" w:name="_heading=h.tyjcwt" w:id="5"/>
      <w:bookmarkEnd w:id="5"/>
      <w:r w:rsidDel="00000000" w:rsidR="00000000" w:rsidRPr="00000000">
        <w:rPr>
          <w:rtl w:val="0"/>
        </w:rPr>
        <w:t xml:space="preserve">UC 12.1 View questionnaires request queue</w:t>
      </w:r>
    </w:p>
    <w:p w:rsidR="00000000" w:rsidDel="00000000" w:rsidP="00000000" w:rsidRDefault="00000000" w:rsidRPr="00000000" w14:paraId="00000073">
      <w:pPr>
        <w:spacing w:line="276" w:lineRule="auto"/>
        <w:rPr/>
      </w:pPr>
      <w:r w:rsidDel="00000000" w:rsidR="00000000" w:rsidRPr="00000000">
        <w:rPr>
          <w:rtl w:val="0"/>
        </w:rPr>
        <w:t xml:space="preserve">Client Admin sees questionnaire requests in the Open Requests system. Under questionnaire.</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pStyle w:val="Heading6"/>
        <w:spacing w:line="276" w:lineRule="auto"/>
        <w:rPr/>
      </w:pPr>
      <w:bookmarkStart w:colFirst="0" w:colLast="0" w:name="_heading=h.3dy6vkm" w:id="6"/>
      <w:bookmarkEnd w:id="6"/>
      <w:r w:rsidDel="00000000" w:rsidR="00000000" w:rsidRPr="00000000">
        <w:rPr>
          <w:rtl w:val="0"/>
        </w:rPr>
        <w:t xml:space="preserve">SS.UC </w:t>
      </w:r>
      <w:r w:rsidDel="00000000" w:rsidR="00000000" w:rsidRPr="00000000">
        <w:rPr>
          <w:sz w:val="24"/>
          <w:szCs w:val="24"/>
          <w:rtl w:val="0"/>
        </w:rPr>
        <w:t xml:space="preserve">View questionnaires request queue</w:t>
      </w:r>
      <w:r w:rsidDel="00000000" w:rsidR="00000000" w:rsidRPr="00000000">
        <w:rPr>
          <w:rtl w:val="0"/>
        </w:rPr>
        <w:t xml:space="preserve"> UI </w:t>
      </w:r>
    </w:p>
    <w:p w:rsidR="00000000" w:rsidDel="00000000" w:rsidP="00000000" w:rsidRDefault="00000000" w:rsidRPr="00000000" w14:paraId="00000076">
      <w:pPr>
        <w:shd w:fill="ffffff" w:val="clear"/>
        <w:spacing w:before="100" w:line="342.85714285714283" w:lineRule="auto"/>
        <w:rPr>
          <w:rFonts w:ascii="Roboto" w:cs="Roboto" w:eastAsia="Roboto" w:hAnsi="Roboto"/>
          <w:color w:val="444746"/>
          <w:sz w:val="21"/>
          <w:szCs w:val="21"/>
        </w:rPr>
      </w:pPr>
      <w:r w:rsidDel="00000000" w:rsidR="00000000" w:rsidRPr="00000000">
        <w:rPr>
          <w:rFonts w:ascii="Roboto" w:cs="Roboto" w:eastAsia="Roboto" w:hAnsi="Roboto"/>
          <w:b w:val="1"/>
          <w:color w:val="444746"/>
          <w:sz w:val="21"/>
          <w:szCs w:val="21"/>
          <w:rtl w:val="0"/>
        </w:rPr>
        <w:t xml:space="preserve">Business rule:</w:t>
      </w:r>
      <w:r w:rsidDel="00000000" w:rsidR="00000000" w:rsidRPr="00000000">
        <w:rPr>
          <w:rFonts w:ascii="Roboto" w:cs="Roboto" w:eastAsia="Roboto" w:hAnsi="Roboto"/>
          <w:color w:val="444746"/>
          <w:sz w:val="21"/>
          <w:szCs w:val="21"/>
          <w:rtl w:val="0"/>
        </w:rPr>
        <w:t xml:space="preserve"> Client admins can see all the fields and data of the questionnaire.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For each request system shows:</w:t>
      </w:r>
    </w:p>
    <w:p w:rsidR="00000000" w:rsidDel="00000000" w:rsidP="00000000" w:rsidRDefault="00000000" w:rsidRPr="00000000" w14:paraId="00000079">
      <w:pPr>
        <w:numPr>
          <w:ilvl w:val="0"/>
          <w:numId w:val="13"/>
        </w:numPr>
        <w:ind w:left="720" w:hanging="360"/>
        <w:rPr/>
      </w:pPr>
      <w:r w:rsidDel="00000000" w:rsidR="00000000" w:rsidRPr="00000000">
        <w:rPr>
          <w:rtl w:val="0"/>
        </w:rPr>
        <w:t xml:space="preserve">Request ID</w:t>
      </w:r>
    </w:p>
    <w:p w:rsidR="00000000" w:rsidDel="00000000" w:rsidP="00000000" w:rsidRDefault="00000000" w:rsidRPr="00000000" w14:paraId="0000007A">
      <w:pPr>
        <w:numPr>
          <w:ilvl w:val="0"/>
          <w:numId w:val="13"/>
        </w:numPr>
        <w:ind w:left="720" w:hanging="360"/>
        <w:rPr/>
      </w:pPr>
      <w:r w:rsidDel="00000000" w:rsidR="00000000" w:rsidRPr="00000000">
        <w:rPr>
          <w:rtl w:val="0"/>
        </w:rPr>
        <w:t xml:space="preserve">Request status</w:t>
      </w:r>
    </w:p>
    <w:p w:rsidR="00000000" w:rsidDel="00000000" w:rsidP="00000000" w:rsidRDefault="00000000" w:rsidRPr="00000000" w14:paraId="0000007B">
      <w:pPr>
        <w:numPr>
          <w:ilvl w:val="0"/>
          <w:numId w:val="13"/>
        </w:numPr>
        <w:ind w:left="720" w:hanging="360"/>
        <w:rPr/>
      </w:pPr>
      <w:r w:rsidDel="00000000" w:rsidR="00000000" w:rsidRPr="00000000">
        <w:rPr>
          <w:rtl w:val="0"/>
        </w:rPr>
        <w:t xml:space="preserve">Request status timestamp</w:t>
      </w:r>
    </w:p>
    <w:p w:rsidR="00000000" w:rsidDel="00000000" w:rsidP="00000000" w:rsidRDefault="00000000" w:rsidRPr="00000000" w14:paraId="0000007C">
      <w:pPr>
        <w:numPr>
          <w:ilvl w:val="0"/>
          <w:numId w:val="13"/>
        </w:numPr>
        <w:ind w:left="720" w:hanging="360"/>
        <w:rPr/>
      </w:pPr>
      <w:r w:rsidDel="00000000" w:rsidR="00000000" w:rsidRPr="00000000">
        <w:rPr>
          <w:rtl w:val="0"/>
        </w:rPr>
        <w:t xml:space="preserve">Customer name</w:t>
      </w:r>
    </w:p>
    <w:p w:rsidR="00000000" w:rsidDel="00000000" w:rsidP="00000000" w:rsidRDefault="00000000" w:rsidRPr="00000000" w14:paraId="0000007D">
      <w:pPr>
        <w:numPr>
          <w:ilvl w:val="0"/>
          <w:numId w:val="13"/>
        </w:numPr>
        <w:ind w:left="720" w:hanging="360"/>
        <w:rPr/>
      </w:pPr>
      <w:r w:rsidDel="00000000" w:rsidR="00000000" w:rsidRPr="00000000">
        <w:rPr>
          <w:rtl w:val="0"/>
        </w:rPr>
        <w:t xml:space="preserve">Customer email</w:t>
      </w:r>
    </w:p>
    <w:p w:rsidR="00000000" w:rsidDel="00000000" w:rsidP="00000000" w:rsidRDefault="00000000" w:rsidRPr="00000000" w14:paraId="0000007E">
      <w:pPr>
        <w:numPr>
          <w:ilvl w:val="0"/>
          <w:numId w:val="13"/>
        </w:numPr>
        <w:ind w:left="720" w:hanging="360"/>
        <w:rPr/>
      </w:pPr>
      <w:r w:rsidDel="00000000" w:rsidR="00000000" w:rsidRPr="00000000">
        <w:rPr>
          <w:rtl w:val="0"/>
        </w:rPr>
        <w:t xml:space="preserve">Questionnaire</w:t>
      </w:r>
    </w:p>
    <w:p w:rsidR="00000000" w:rsidDel="00000000" w:rsidP="00000000" w:rsidRDefault="00000000" w:rsidRPr="00000000" w14:paraId="0000007F">
      <w:pPr>
        <w:numPr>
          <w:ilvl w:val="1"/>
          <w:numId w:val="13"/>
        </w:numPr>
        <w:ind w:left="1440" w:hanging="360"/>
        <w:rPr/>
      </w:pPr>
      <w:r w:rsidDel="00000000" w:rsidR="00000000" w:rsidRPr="00000000">
        <w:rPr>
          <w:rtl w:val="0"/>
        </w:rPr>
        <w:t xml:space="preserve">Questionnaire files OR</w:t>
      </w:r>
    </w:p>
    <w:p w:rsidR="00000000" w:rsidDel="00000000" w:rsidP="00000000" w:rsidRDefault="00000000" w:rsidRPr="00000000" w14:paraId="00000080">
      <w:pPr>
        <w:numPr>
          <w:ilvl w:val="1"/>
          <w:numId w:val="13"/>
        </w:numPr>
        <w:ind w:left="1440" w:hanging="360"/>
        <w:rPr/>
      </w:pPr>
      <w:r w:rsidDel="00000000" w:rsidR="00000000" w:rsidRPr="00000000">
        <w:rPr>
          <w:rtl w:val="0"/>
        </w:rPr>
        <w:t xml:space="preserve">Instructions to answer on special website OR</w:t>
      </w:r>
    </w:p>
    <w:p w:rsidR="00000000" w:rsidDel="00000000" w:rsidP="00000000" w:rsidRDefault="00000000" w:rsidRPr="00000000" w14:paraId="00000081">
      <w:pPr>
        <w:numPr>
          <w:ilvl w:val="1"/>
          <w:numId w:val="13"/>
        </w:numPr>
        <w:ind w:left="1440" w:hanging="360"/>
        <w:rPr/>
      </w:pPr>
      <w:r w:rsidDel="00000000" w:rsidR="00000000" w:rsidRPr="00000000">
        <w:rPr>
          <w:rtl w:val="0"/>
        </w:rPr>
        <w:t xml:space="preserve">Customers comment</w:t>
      </w:r>
    </w:p>
    <w:p w:rsidR="00000000" w:rsidDel="00000000" w:rsidP="00000000" w:rsidRDefault="00000000" w:rsidRPr="00000000" w14:paraId="00000082">
      <w:pPr>
        <w:numPr>
          <w:ilvl w:val="0"/>
          <w:numId w:val="13"/>
        </w:numPr>
        <w:ind w:left="720" w:hanging="360"/>
        <w:rPr/>
      </w:pPr>
      <w:r w:rsidDel="00000000" w:rsidR="00000000" w:rsidRPr="00000000">
        <w:rPr>
          <w:rtl w:val="0"/>
        </w:rPr>
        <w:t xml:space="preserve">Salesforce ID (if available)</w:t>
      </w:r>
    </w:p>
    <w:p w:rsidR="00000000" w:rsidDel="00000000" w:rsidP="00000000" w:rsidRDefault="00000000" w:rsidRPr="00000000" w14:paraId="00000083">
      <w:pPr>
        <w:numPr>
          <w:ilvl w:val="0"/>
          <w:numId w:val="13"/>
        </w:numPr>
        <w:ind w:left="720" w:hanging="360"/>
        <w:rPr/>
      </w:pPr>
      <w:r w:rsidDel="00000000" w:rsidR="00000000" w:rsidRPr="00000000">
        <w:rPr>
          <w:rtl w:val="0"/>
        </w:rPr>
        <w:t xml:space="preserve">ETC date</w:t>
      </w:r>
    </w:p>
    <w:p w:rsidR="00000000" w:rsidDel="00000000" w:rsidP="00000000" w:rsidRDefault="00000000" w:rsidRPr="00000000" w14:paraId="00000084">
      <w:pPr>
        <w:numPr>
          <w:ilvl w:val="0"/>
          <w:numId w:val="13"/>
        </w:numPr>
        <w:ind w:left="720" w:hanging="360"/>
        <w:rPr/>
      </w:pPr>
      <w:r w:rsidDel="00000000" w:rsidR="00000000" w:rsidRPr="00000000">
        <w:rPr>
          <w:rtl w:val="0"/>
        </w:rPr>
        <w:t xml:space="preserve">Admin comments</w:t>
      </w:r>
    </w:p>
    <w:p w:rsidR="00000000" w:rsidDel="00000000" w:rsidP="00000000" w:rsidRDefault="00000000" w:rsidRPr="00000000" w14:paraId="00000085">
      <w:pPr>
        <w:numPr>
          <w:ilvl w:val="0"/>
          <w:numId w:val="13"/>
        </w:numPr>
        <w:ind w:left="720" w:hanging="360"/>
        <w:rPr/>
      </w:pPr>
      <w:r w:rsidDel="00000000" w:rsidR="00000000" w:rsidRPr="00000000">
        <w:rPr>
          <w:rtl w:val="0"/>
        </w:rPr>
        <w:t xml:space="preserve">Action button (enabled according to request status and user role):</w:t>
      </w:r>
    </w:p>
    <w:p w:rsidR="00000000" w:rsidDel="00000000" w:rsidP="00000000" w:rsidRDefault="00000000" w:rsidRPr="00000000" w14:paraId="00000086">
      <w:pPr>
        <w:numPr>
          <w:ilvl w:val="1"/>
          <w:numId w:val="13"/>
        </w:numPr>
        <w:ind w:left="1440" w:hanging="360"/>
        <w:rPr/>
      </w:pPr>
      <w:r w:rsidDel="00000000" w:rsidR="00000000" w:rsidRPr="00000000">
        <w:rPr>
          <w:rtl w:val="0"/>
        </w:rPr>
        <w:t xml:space="preserve">Accept</w:t>
      </w:r>
    </w:p>
    <w:p w:rsidR="00000000" w:rsidDel="00000000" w:rsidP="00000000" w:rsidRDefault="00000000" w:rsidRPr="00000000" w14:paraId="00000087">
      <w:pPr>
        <w:numPr>
          <w:ilvl w:val="1"/>
          <w:numId w:val="13"/>
        </w:numPr>
        <w:ind w:left="1440" w:hanging="360"/>
        <w:rPr/>
      </w:pPr>
      <w:r w:rsidDel="00000000" w:rsidR="00000000" w:rsidRPr="00000000">
        <w:rPr>
          <w:rtl w:val="0"/>
        </w:rPr>
        <w:t xml:space="preserve">Reject</w:t>
      </w:r>
    </w:p>
    <w:p w:rsidR="00000000" w:rsidDel="00000000" w:rsidP="00000000" w:rsidRDefault="00000000" w:rsidRPr="00000000" w14:paraId="00000088">
      <w:pPr>
        <w:numPr>
          <w:ilvl w:val="1"/>
          <w:numId w:val="13"/>
        </w:numPr>
        <w:ind w:left="1440" w:hanging="360"/>
        <w:rPr/>
      </w:pPr>
      <w:r w:rsidDel="00000000" w:rsidR="00000000" w:rsidRPr="00000000">
        <w:rPr>
          <w:rtl w:val="0"/>
        </w:rPr>
        <w:t xml:space="preserve">In process</w:t>
      </w:r>
    </w:p>
    <w:p w:rsidR="00000000" w:rsidDel="00000000" w:rsidP="00000000" w:rsidRDefault="00000000" w:rsidRPr="00000000" w14:paraId="00000089">
      <w:pPr>
        <w:numPr>
          <w:ilvl w:val="1"/>
          <w:numId w:val="13"/>
        </w:numPr>
        <w:ind w:left="1440" w:hanging="360"/>
        <w:rPr/>
      </w:pPr>
      <w:r w:rsidDel="00000000" w:rsidR="00000000" w:rsidRPr="00000000">
        <w:rPr>
          <w:rtl w:val="0"/>
        </w:rPr>
        <w:t xml:space="preserve">Send to compliance team</w:t>
      </w:r>
    </w:p>
    <w:p w:rsidR="00000000" w:rsidDel="00000000" w:rsidP="00000000" w:rsidRDefault="00000000" w:rsidRPr="00000000" w14:paraId="0000008A">
      <w:pPr>
        <w:numPr>
          <w:ilvl w:val="1"/>
          <w:numId w:val="13"/>
        </w:numPr>
        <w:ind w:left="1440" w:hanging="360"/>
        <w:rPr/>
      </w:pPr>
      <w:r w:rsidDel="00000000" w:rsidR="00000000" w:rsidRPr="00000000">
        <w:rPr>
          <w:rtl w:val="0"/>
        </w:rPr>
        <w:t xml:space="preserve">Generate answers</w:t>
      </w:r>
    </w:p>
    <w:p w:rsidR="00000000" w:rsidDel="00000000" w:rsidP="00000000" w:rsidRDefault="00000000" w:rsidRPr="00000000" w14:paraId="0000008B">
      <w:pPr>
        <w:numPr>
          <w:ilvl w:val="1"/>
          <w:numId w:val="13"/>
        </w:numPr>
        <w:ind w:left="1440" w:hanging="360"/>
        <w:rPr/>
      </w:pPr>
      <w:r w:rsidDel="00000000" w:rsidR="00000000" w:rsidRPr="00000000">
        <w:rPr>
          <w:rtl w:val="0"/>
        </w:rPr>
        <w:t xml:space="preserve">Complete</w:t>
      </w:r>
    </w:p>
    <w:p w:rsidR="00000000" w:rsidDel="00000000" w:rsidP="00000000" w:rsidRDefault="00000000" w:rsidRPr="00000000" w14:paraId="0000008C">
      <w:pPr>
        <w:numPr>
          <w:ilvl w:val="1"/>
          <w:numId w:val="13"/>
        </w:numPr>
        <w:ind w:left="1440" w:hanging="360"/>
        <w:rPr/>
      </w:pPr>
      <w:r w:rsidDel="00000000" w:rsidR="00000000" w:rsidRPr="00000000">
        <w:rPr>
          <w:rtl w:val="0"/>
        </w:rPr>
        <w:t xml:space="preserve">Submit to customer</w:t>
      </w:r>
    </w:p>
    <w:p w:rsidR="00000000" w:rsidDel="00000000" w:rsidP="00000000" w:rsidRDefault="00000000" w:rsidRPr="00000000" w14:paraId="0000008D">
      <w:pPr>
        <w:ind w:left="1440" w:firstLine="0"/>
        <w:rPr>
          <w:strike w:val="1"/>
        </w:rPr>
      </w:pPr>
      <w:r w:rsidDel="00000000" w:rsidR="00000000" w:rsidRPr="00000000">
        <w:rPr>
          <w:rtl w:val="0"/>
        </w:rPr>
      </w:r>
    </w:p>
    <w:p w:rsidR="00000000" w:rsidDel="00000000" w:rsidP="00000000" w:rsidRDefault="00000000" w:rsidRPr="00000000" w14:paraId="0000008E">
      <w:pPr>
        <w:pStyle w:val="Heading6"/>
        <w:rPr/>
      </w:pPr>
      <w:bookmarkStart w:colFirst="0" w:colLast="0" w:name="_heading=h.1t3h5sf" w:id="7"/>
      <w:bookmarkEnd w:id="7"/>
      <w:r w:rsidDel="00000000" w:rsidR="00000000" w:rsidRPr="00000000">
        <w:rPr>
          <w:rtl w:val="0"/>
        </w:rPr>
        <w:t xml:space="preserve">SS.UC View questionnaires request queue UI</w:t>
      </w:r>
    </w:p>
    <w:p w:rsidR="00000000" w:rsidDel="00000000" w:rsidP="00000000" w:rsidRDefault="00000000" w:rsidRPr="00000000" w14:paraId="0000008F">
      <w:pPr>
        <w:spacing w:line="276" w:lineRule="auto"/>
        <w:rPr/>
      </w:pPr>
      <w:r w:rsidDel="00000000" w:rsidR="00000000" w:rsidRPr="00000000">
        <w:rPr>
          <w:rtl w:val="0"/>
        </w:rPr>
        <w:t xml:space="preserve">Client admin sees it in the SecureBlox Open Requests system. Under the questionnaire tab.</w:t>
      </w:r>
    </w:p>
    <w:p w:rsidR="00000000" w:rsidDel="00000000" w:rsidP="00000000" w:rsidRDefault="00000000" w:rsidRPr="00000000" w14:paraId="00000090">
      <w:pPr>
        <w:pStyle w:val="Heading4"/>
        <w:shd w:fill="ffffff" w:val="clear"/>
        <w:spacing w:after="0" w:before="100" w:line="342.85714285714283" w:lineRule="auto"/>
        <w:ind w:left="-600" w:firstLine="0"/>
        <w:rPr>
          <w:rFonts w:ascii="Roboto" w:cs="Roboto" w:eastAsia="Roboto" w:hAnsi="Roboto"/>
          <w:color w:val="444746"/>
          <w:sz w:val="21"/>
          <w:szCs w:val="21"/>
        </w:rPr>
      </w:pPr>
      <w:bookmarkStart w:colFirst="0" w:colLast="0" w:name="_heading=h.4d34og8" w:id="8"/>
      <w:bookmarkEnd w:id="8"/>
      <w:r w:rsidDel="00000000" w:rsidR="00000000" w:rsidRPr="00000000">
        <w:rPr>
          <w:rtl w:val="0"/>
        </w:rPr>
      </w:r>
    </w:p>
    <w:sdt>
      <w:sdtPr>
        <w:tag w:val="goog_rdk_17"/>
      </w:sdtPr>
      <w:sdtContent>
        <w:p w:rsidR="00000000" w:rsidDel="00000000" w:rsidP="00000000" w:rsidRDefault="00000000" w:rsidRPr="00000000" w14:paraId="00000091">
          <w:pPr>
            <w:pStyle w:val="Heading4"/>
            <w:rPr>
              <w:ins w:author="Megha Thakkar" w:id="1" w:date="2024-10-15T19:34:50Z"/>
            </w:rPr>
          </w:pPr>
          <w:r w:rsidDel="00000000" w:rsidR="00000000" w:rsidRPr="00000000">
            <w:rPr>
              <w:rtl w:val="0"/>
            </w:rPr>
            <w:t xml:space="preserve">UC 12.1</w:t>
          </w:r>
          <w:sdt>
            <w:sdtPr>
              <w:tag w:val="goog_rdk_16"/>
            </w:sdtPr>
            <w:sdtContent>
              <w:ins w:author="Megha Thakkar" w:id="1" w:date="2024-10-15T19:34:50Z">
                <w:bookmarkStart w:colFirst="0" w:colLast="0" w:name="_heading=h.2s8eyo1" w:id="9"/>
                <w:bookmarkEnd w:id="9"/>
                <w:r w:rsidDel="00000000" w:rsidR="00000000" w:rsidRPr="00000000">
                  <w:rPr>
                    <w:rtl w:val="0"/>
                  </w:rPr>
                  <w:t xml:space="preserve">a </w:t>
                </w:r>
                <w:r w:rsidDel="00000000" w:rsidR="00000000" w:rsidRPr="00000000">
                  <w:rPr>
                    <w:rtl w:val="0"/>
                  </w:rPr>
                  <w:t xml:space="preserve">Set questionnaire into</w:t>
                </w:r>
                <w:r w:rsidDel="00000000" w:rsidR="00000000" w:rsidRPr="00000000">
                  <w:rPr>
                    <w:rtl w:val="0"/>
                  </w:rPr>
                  <w:t xml:space="preserve"> “Accept” status</w:t>
                </w:r>
                <w:r w:rsidDel="00000000" w:rsidR="00000000" w:rsidRPr="00000000">
                  <w:rPr>
                    <w:rtl w:val="0"/>
                  </w:rPr>
                </w:r>
              </w:ins>
            </w:sdtContent>
          </w:sdt>
        </w:p>
      </w:sdtContent>
    </w:sdt>
    <w:sdt>
      <w:sdtPr>
        <w:tag w:val="goog_rdk_19"/>
      </w:sdtPr>
      <w:sdtContent>
        <w:p w:rsidR="00000000" w:rsidDel="00000000" w:rsidP="00000000" w:rsidRDefault="00000000" w:rsidRPr="00000000" w14:paraId="00000092">
          <w:pPr>
            <w:pStyle w:val="Heading4"/>
            <w:rPr>
              <w:ins w:author="Megha Thakkar" w:id="1" w:date="2024-10-15T19:34:50Z"/>
            </w:rPr>
          </w:pPr>
          <w:sdt>
            <w:sdtPr>
              <w:tag w:val="goog_rdk_18"/>
            </w:sdtPr>
            <w:sdtContent>
              <w:ins w:author="Megha Thakkar" w:id="1" w:date="2024-10-15T19:34:50Z">
                <w:bookmarkStart w:colFirst="0" w:colLast="0" w:name="_heading=h.8u45hqj72eg" w:id="10"/>
                <w:bookmarkEnd w:id="10"/>
                <w:r w:rsidDel="00000000" w:rsidR="00000000" w:rsidRPr="00000000">
                  <w:rPr>
                    <w:rtl w:val="0"/>
                  </w:rPr>
                  <w:t xml:space="preserve">Form shows up:</w:t>
                </w:r>
              </w:ins>
            </w:sdtContent>
          </w:sdt>
        </w:p>
      </w:sdtContent>
    </w:sdt>
    <w:sdt>
      <w:sdtPr>
        <w:tag w:val="goog_rdk_21"/>
      </w:sdtPr>
      <w:sdtContent>
        <w:p w:rsidR="00000000" w:rsidDel="00000000" w:rsidP="00000000" w:rsidRDefault="00000000" w:rsidRPr="00000000" w14:paraId="00000093">
          <w:pPr>
            <w:rPr>
              <w:ins w:author="Megha Thakkar" w:id="1" w:date="2024-10-15T19:34:50Z"/>
            </w:rPr>
          </w:pPr>
          <w:sdt>
            <w:sdtPr>
              <w:tag w:val="goog_rdk_20"/>
            </w:sdtPr>
            <w:sdtContent>
              <w:ins w:author="Megha Thakkar" w:id="1" w:date="2024-10-15T19:34:50Z">
                <w:r w:rsidDel="00000000" w:rsidR="00000000" w:rsidRPr="00000000">
                  <w:rPr>
                    <w:rtl w:val="0"/>
                  </w:rPr>
                  <w:t xml:space="preserve">MRR:</w:t>
                </w:r>
              </w:ins>
            </w:sdtContent>
          </w:sdt>
        </w:p>
      </w:sdtContent>
    </w:sdt>
    <w:sdt>
      <w:sdtPr>
        <w:tag w:val="goog_rdk_23"/>
      </w:sdtPr>
      <w:sdtContent>
        <w:p w:rsidR="00000000" w:rsidDel="00000000" w:rsidP="00000000" w:rsidRDefault="00000000" w:rsidRPr="00000000" w14:paraId="00000094">
          <w:pPr>
            <w:rPr>
              <w:ins w:author="Megha Thakkar" w:id="1" w:date="2024-10-15T19:34:50Z"/>
            </w:rPr>
          </w:pPr>
          <w:sdt>
            <w:sdtPr>
              <w:tag w:val="goog_rdk_22"/>
            </w:sdtPr>
            <w:sdtContent>
              <w:ins w:author="Megha Thakkar" w:id="1" w:date="2024-10-15T19:34:50Z">
                <w:r w:rsidDel="00000000" w:rsidR="00000000" w:rsidRPr="00000000">
                  <w:rPr>
                    <w:rtl w:val="0"/>
                  </w:rPr>
                  <w:t xml:space="preserve">Drop down: Existing Customer, New Customer</w:t>
                </w:r>
              </w:ins>
            </w:sdtContent>
          </w:sdt>
        </w:p>
      </w:sdtContent>
    </w:sdt>
    <w:sdt>
      <w:sdtPr>
        <w:tag w:val="goog_rdk_25"/>
      </w:sdtPr>
      <w:sdtContent>
        <w:p w:rsidR="00000000" w:rsidDel="00000000" w:rsidP="00000000" w:rsidRDefault="00000000" w:rsidRPr="00000000" w14:paraId="00000095">
          <w:pPr>
            <w:ind w:firstLine="720"/>
            <w:rPr>
              <w:ins w:author="Megha Thakkar" w:id="1" w:date="2024-10-15T19:34:50Z"/>
            </w:rPr>
          </w:pPr>
          <w:sdt>
            <w:sdtPr>
              <w:tag w:val="goog_rdk_24"/>
            </w:sdtPr>
            <w:sdtContent>
              <w:ins w:author="Megha Thakkar" w:id="1" w:date="2024-10-15T19:34:50Z">
                <w:r w:rsidDel="00000000" w:rsidR="00000000" w:rsidRPr="00000000">
                  <w:rPr>
                    <w:rtl w:val="0"/>
                  </w:rPr>
                  <w:t xml:space="preserve">Sub menu: </w:t>
                </w:r>
                <w:r w:rsidDel="00000000" w:rsidR="00000000" w:rsidRPr="00000000">
                  <w:rPr>
                    <w:rtl w:val="0"/>
                  </w:rPr>
                  <w:t xml:space="preserve">Existing</w:t>
                </w:r>
                <w:r w:rsidDel="00000000" w:rsidR="00000000" w:rsidRPr="00000000">
                  <w:rPr>
                    <w:rtl w:val="0"/>
                  </w:rPr>
                  <w:t xml:space="preserve"> customer → Upsell Opp, Renewal, Other</w:t>
                </w:r>
              </w:ins>
            </w:sdtContent>
          </w:sdt>
        </w:p>
      </w:sdtContent>
    </w:sdt>
    <w:sdt>
      <w:sdtPr>
        <w:tag w:val="goog_rdk_27"/>
      </w:sdtPr>
      <w:sdtContent>
        <w:p w:rsidR="00000000" w:rsidDel="00000000" w:rsidP="00000000" w:rsidRDefault="00000000" w:rsidRPr="00000000" w14:paraId="00000096">
          <w:pPr>
            <w:rPr>
              <w:ins w:author="Megha Thakkar" w:id="1" w:date="2024-10-15T19:34:50Z"/>
            </w:rPr>
          </w:pPr>
          <w:sdt>
            <w:sdtPr>
              <w:tag w:val="goog_rdk_26"/>
            </w:sdtPr>
            <w:sdtContent>
              <w:ins w:author="Megha Thakkar" w:id="1" w:date="2024-10-15T19:34:50Z">
                <w:r w:rsidDel="00000000" w:rsidR="00000000" w:rsidRPr="00000000">
                  <w:rPr>
                    <w:rtl w:val="0"/>
                  </w:rPr>
                  <w:t xml:space="preserve">Environment:</w:t>
                </w:r>
              </w:ins>
            </w:sdtContent>
          </w:sdt>
        </w:p>
      </w:sdtContent>
    </w:sdt>
    <w:sdt>
      <w:sdtPr>
        <w:tag w:val="goog_rdk_29"/>
      </w:sdtPr>
      <w:sdtContent>
        <w:p w:rsidR="00000000" w:rsidDel="00000000" w:rsidP="00000000" w:rsidRDefault="00000000" w:rsidRPr="00000000" w14:paraId="00000097">
          <w:pPr>
            <w:rPr>
              <w:ins w:author="Megha Thakkar" w:id="1" w:date="2024-10-15T19:34:50Z"/>
            </w:rPr>
          </w:pPr>
          <w:sdt>
            <w:sdtPr>
              <w:tag w:val="goog_rdk_28"/>
            </w:sdtPr>
            <w:sdtContent>
              <w:ins w:author="Megha Thakkar" w:id="1" w:date="2024-10-15T19:34:50Z">
                <w:r w:rsidDel="00000000" w:rsidR="00000000" w:rsidRPr="00000000">
                  <w:rPr>
                    <w:rtl w:val="0"/>
                  </w:rPr>
                  <w:t xml:space="preserve">Comments:</w:t>
                </w:r>
              </w:ins>
            </w:sdtContent>
          </w:sdt>
        </w:p>
      </w:sdtContent>
    </w:sdt>
    <w:sdt>
      <w:sdtPr>
        <w:tag w:val="goog_rdk_31"/>
      </w:sdtPr>
      <w:sdtContent>
        <w:p w:rsidR="00000000" w:rsidDel="00000000" w:rsidP="00000000" w:rsidRDefault="00000000" w:rsidRPr="00000000" w14:paraId="00000098">
          <w:pPr>
            <w:rPr>
              <w:ins w:author="Megha Thakkar" w:id="1" w:date="2024-10-15T19:34:50Z"/>
            </w:rPr>
          </w:pPr>
          <w:sdt>
            <w:sdtPr>
              <w:tag w:val="goog_rdk_30"/>
            </w:sdtPr>
            <w:sdtContent>
              <w:ins w:author="Megha Thakkar" w:id="1" w:date="2024-10-15T19:34:50Z">
                <w:r w:rsidDel="00000000" w:rsidR="00000000" w:rsidRPr="00000000">
                  <w:rPr>
                    <w:rtl w:val="0"/>
                  </w:rPr>
                </w:r>
              </w:ins>
            </w:sdtContent>
          </w:sdt>
        </w:p>
      </w:sdtContent>
    </w:sdt>
    <w:sdt>
      <w:sdtPr>
        <w:tag w:val="goog_rdk_33"/>
      </w:sdtPr>
      <w:sdtContent>
        <w:p w:rsidR="00000000" w:rsidDel="00000000" w:rsidP="00000000" w:rsidRDefault="00000000" w:rsidRPr="00000000" w14:paraId="00000099">
          <w:pPr>
            <w:rPr>
              <w:ins w:author="Megha Thakkar" w:id="1" w:date="2024-10-15T19:34:50Z"/>
            </w:rPr>
          </w:pPr>
          <w:sdt>
            <w:sdtPr>
              <w:tag w:val="goog_rdk_32"/>
            </w:sdtPr>
            <w:sdtContent>
              <w:ins w:author="Megha Thakkar" w:id="1" w:date="2024-10-15T19:34:50Z">
                <w:r w:rsidDel="00000000" w:rsidR="00000000" w:rsidRPr="00000000">
                  <w:rPr>
                    <w:rtl w:val="0"/>
                  </w:rPr>
                  <w:t xml:space="preserve">Questionnaires</w:t>
                </w:r>
                <w:r w:rsidDel="00000000" w:rsidR="00000000" w:rsidRPr="00000000">
                  <w:rPr>
                    <w:rtl w:val="0"/>
                  </w:rPr>
                  <w:t xml:space="preserve"> </w:t>
                </w:r>
                <w:r w:rsidDel="00000000" w:rsidR="00000000" w:rsidRPr="00000000">
                  <w:rPr>
                    <w:rtl w:val="0"/>
                  </w:rPr>
                  <w:t xml:space="preserve">are converted</w:t>
                </w:r>
                <w:r w:rsidDel="00000000" w:rsidR="00000000" w:rsidRPr="00000000">
                  <w:rPr>
                    <w:rtl w:val="0"/>
                  </w:rPr>
                  <w:t xml:space="preserve"> to Web form. </w:t>
                </w:r>
              </w:ins>
            </w:sdtContent>
          </w:sdt>
        </w:p>
      </w:sdtContent>
    </w:sdt>
    <w:sdt>
      <w:sdtPr>
        <w:tag w:val="goog_rdk_35"/>
      </w:sdtPr>
      <w:sdtContent>
        <w:p w:rsidR="00000000" w:rsidDel="00000000" w:rsidP="00000000" w:rsidRDefault="00000000" w:rsidRPr="00000000" w14:paraId="0000009A">
          <w:pPr>
            <w:rPr>
              <w:ins w:author="Megha Thakkar" w:id="1" w:date="2024-10-15T19:34:50Z"/>
            </w:rPr>
          </w:pPr>
          <w:sdt>
            <w:sdtPr>
              <w:tag w:val="goog_rdk_34"/>
            </w:sdtPr>
            <w:sdtContent>
              <w:ins w:author="Megha Thakkar" w:id="1" w:date="2024-10-15T19:34:50Z">
                <w:r w:rsidDel="00000000" w:rsidR="00000000" w:rsidRPr="00000000">
                  <w:rPr>
                    <w:rtl w:val="0"/>
                  </w:rPr>
                </w:r>
              </w:ins>
            </w:sdtContent>
          </w:sdt>
        </w:p>
      </w:sdtContent>
    </w:sdt>
    <w:sdt>
      <w:sdtPr>
        <w:tag w:val="goog_rdk_37"/>
      </w:sdtPr>
      <w:sdtContent>
        <w:p w:rsidR="00000000" w:rsidDel="00000000" w:rsidP="00000000" w:rsidRDefault="00000000" w:rsidRPr="00000000" w14:paraId="0000009B">
          <w:pPr>
            <w:rPr>
              <w:ins w:author="Megha Thakkar" w:id="1" w:date="2024-10-15T19:34:50Z"/>
            </w:rPr>
          </w:pPr>
          <w:sdt>
            <w:sdtPr>
              <w:tag w:val="goog_rdk_36"/>
            </w:sdtPr>
            <w:sdtContent>
              <w:ins w:author="Megha Thakkar" w:id="1" w:date="2024-10-15T19:34:50Z">
                <w:r w:rsidDel="00000000" w:rsidR="00000000" w:rsidRPr="00000000">
                  <w:rPr>
                    <w:rtl w:val="0"/>
                  </w:rPr>
                  <w:t xml:space="preserve">Ability to allow Admins to </w:t>
                </w:r>
                <w:r w:rsidDel="00000000" w:rsidR="00000000" w:rsidRPr="00000000">
                  <w:rPr>
                    <w:rtl w:val="0"/>
                  </w:rPr>
                  <w:t xml:space="preserve">reject the AI version</w:t>
                </w:r>
                <w:r w:rsidDel="00000000" w:rsidR="00000000" w:rsidRPr="00000000">
                  <w:rPr>
                    <w:rtl w:val="0"/>
                  </w:rPr>
                  <w:t xml:space="preserve"> and revert back to the document. **If document flow is used, the task function will </w:t>
                </w:r>
                <w:r w:rsidDel="00000000" w:rsidR="00000000" w:rsidRPr="00000000">
                  <w:rPr>
                    <w:rtl w:val="0"/>
                  </w:rPr>
                  <w:t xml:space="preserve">go the</w:t>
                </w:r>
                <w:r w:rsidDel="00000000" w:rsidR="00000000" w:rsidRPr="00000000">
                  <w:rPr>
                    <w:rtl w:val="0"/>
                  </w:rPr>
                  <w:t xml:space="preserve"> same way as the Portal Plug in </w:t>
                </w:r>
                <w:r w:rsidDel="00000000" w:rsidR="00000000" w:rsidRPr="00000000">
                  <w:rPr>
                    <w:rtl w:val="0"/>
                  </w:rPr>
                  <w:t xml:space="preserve">option</w:t>
                </w:r>
                <w:r w:rsidDel="00000000" w:rsidR="00000000" w:rsidRPr="00000000">
                  <w:rPr>
                    <w:rtl w:val="0"/>
                  </w:rPr>
                  <w:t xml:space="preserve">.  (See “</w:t>
                </w:r>
                <w:r w:rsidDel="00000000" w:rsidR="00000000" w:rsidRPr="00000000">
                  <w:rPr>
                    <w:rtl w:val="0"/>
                  </w:rPr>
                  <w:t xml:space="preserve">UC 12.4a -&gt; #4)</w:t>
                </w:r>
                <w:r w:rsidDel="00000000" w:rsidR="00000000" w:rsidRPr="00000000">
                  <w:rPr>
                    <w:rtl w:val="0"/>
                  </w:rPr>
                </w:r>
              </w:ins>
            </w:sdtContent>
          </w:sdt>
        </w:p>
      </w:sdtContent>
    </w:sdt>
    <w:sdt>
      <w:sdtPr>
        <w:tag w:val="goog_rdk_40"/>
      </w:sdtPr>
      <w:sdtContent>
        <w:p w:rsidR="00000000" w:rsidDel="00000000" w:rsidP="00000000" w:rsidRDefault="00000000" w:rsidRPr="00000000" w14:paraId="0000009C">
          <w:pPr>
            <w:pStyle w:val="Heading4"/>
            <w:rPr>
              <w:rFonts w:ascii="Roboto" w:cs="Roboto" w:eastAsia="Roboto" w:hAnsi="Roboto"/>
              <w:sz w:val="21"/>
              <w:szCs w:val="21"/>
              <w:highlight w:val="yellow"/>
            </w:rPr>
            <w:pPrChange w:author="Megha Thakkar" w:id="0" w:date="2024-10-15T19:34:50Z">
              <w:pPr>
                <w:pStyle w:val="Heading4"/>
              </w:pPr>
            </w:pPrChange>
          </w:pPr>
          <w:bookmarkStart w:colFirst="0" w:colLast="0" w:name="_heading=h.2s8eyo1" w:id="9"/>
          <w:bookmarkEnd w:id="9"/>
          <w:sdt>
            <w:sdtPr>
              <w:tag w:val="goog_rdk_38"/>
            </w:sdtPr>
            <w:sdtContent>
              <w:ins w:author="Megha Thakkar" w:id="1" w:date="2024-10-15T19:34:50Z">
                <w:r w:rsidDel="00000000" w:rsidR="00000000" w:rsidRPr="00000000">
                  <w:rPr>
                    <w:rtl w:val="0"/>
                  </w:rPr>
                  <w:t xml:space="preserve">UC 12.b </w:t>
                </w:r>
              </w:ins>
            </w:sdtContent>
          </w:sdt>
          <w:sdt>
            <w:sdtPr>
              <w:tag w:val="goog_rdk_39"/>
            </w:sdtPr>
            <w:sdtContent>
              <w:del w:author="Megha Thakkar" w:id="1" w:date="2024-10-15T19:34:50Z">
                <w:r w:rsidDel="00000000" w:rsidR="00000000" w:rsidRPr="00000000">
                  <w:rPr>
                    <w:rtl w:val="0"/>
                  </w:rPr>
                  <w:delText xml:space="preserve"> </w:delText>
                </w:r>
              </w:del>
            </w:sdtContent>
          </w:sdt>
          <w:r w:rsidDel="00000000" w:rsidR="00000000" w:rsidRPr="00000000">
            <w:rPr>
              <w:rFonts w:ascii="Roboto" w:cs="Roboto" w:eastAsia="Roboto" w:hAnsi="Roboto"/>
              <w:sz w:val="21"/>
              <w:szCs w:val="21"/>
              <w:rtl w:val="0"/>
            </w:rPr>
            <w:t xml:space="preserve">Set questionnaire into</w:t>
          </w:r>
          <w:r w:rsidDel="00000000" w:rsidR="00000000" w:rsidRPr="00000000">
            <w:rPr>
              <w:rFonts w:ascii="Roboto" w:cs="Roboto" w:eastAsia="Roboto" w:hAnsi="Roboto"/>
              <w:sz w:val="21"/>
              <w:szCs w:val="21"/>
              <w:highlight w:val="yellow"/>
              <w:rtl w:val="0"/>
            </w:rPr>
            <w:t xml:space="preserve"> “Ready” status</w:t>
          </w:r>
        </w:p>
      </w:sdtContent>
    </w:sdt>
    <w:p w:rsidR="00000000" w:rsidDel="00000000" w:rsidP="00000000" w:rsidRDefault="00000000" w:rsidRPr="00000000" w14:paraId="0000009D">
      <w:pPr>
        <w:rPr/>
      </w:pPr>
      <w:r w:rsidDel="00000000" w:rsidR="00000000" w:rsidRPr="00000000">
        <w:rPr>
          <w:rtl w:val="0"/>
        </w:rPr>
        <w:t xml:space="preserve">Business rule:  Only members of the Admins group can click the "Ready" button.</w:t>
      </w:r>
    </w:p>
    <w:sdt>
      <w:sdtPr>
        <w:tag w:val="goog_rdk_43"/>
      </w:sdtPr>
      <w:sdtContent>
        <w:p w:rsidR="00000000" w:rsidDel="00000000" w:rsidP="00000000" w:rsidRDefault="00000000" w:rsidRPr="00000000" w14:paraId="0000009E">
          <w:pPr>
            <w:ind w:left="0" w:firstLine="0"/>
            <w:rPr>
              <w:ins w:author="Megha Thakkar" w:id="3" w:date="2024-10-15T19:37:19Z"/>
            </w:rPr>
          </w:pPr>
          <w:sdt>
            <w:sdtPr>
              <w:tag w:val="goog_rdk_42"/>
            </w:sdtPr>
            <w:sdtContent>
              <w:ins w:author="Megha Thakkar" w:id="3" w:date="2024-10-15T19:37:19Z">
                <w:r w:rsidDel="00000000" w:rsidR="00000000" w:rsidRPr="00000000">
                  <w:rPr>
                    <w:rtl w:val="0"/>
                  </w:rPr>
                </w:r>
              </w:ins>
            </w:sdtContent>
          </w:sdt>
        </w:p>
      </w:sdtContent>
    </w:sdt>
    <w:sdt>
      <w:sdtPr>
        <w:tag w:val="goog_rdk_45"/>
      </w:sdtPr>
      <w:sdtContent>
        <w:p w:rsidR="00000000" w:rsidDel="00000000" w:rsidP="00000000" w:rsidRDefault="00000000" w:rsidRPr="00000000" w14:paraId="0000009F">
          <w:pPr>
            <w:ind w:left="0" w:firstLine="0"/>
            <w:rPr>
              <w:ins w:author="Megha Thakkar" w:id="3" w:date="2024-10-15T19:37:19Z"/>
            </w:rPr>
          </w:pPr>
          <w:sdt>
            <w:sdtPr>
              <w:tag w:val="goog_rdk_44"/>
            </w:sdtPr>
            <w:sdtContent>
              <w:ins w:author="Megha Thakkar" w:id="3" w:date="2024-10-15T19:37:19Z">
                <w:r w:rsidDel="00000000" w:rsidR="00000000" w:rsidRPr="00000000">
                  <w:rPr>
                    <w:rtl w:val="0"/>
                  </w:rPr>
                  <w:t xml:space="preserve">AI starts to fill up answers, visible to all when done.</w:t>
                </w:r>
              </w:ins>
            </w:sdtContent>
          </w:sdt>
        </w:p>
      </w:sdtContent>
    </w:sdt>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pStyle w:val="Heading4"/>
        <w:rPr/>
      </w:pPr>
      <w:r w:rsidDel="00000000" w:rsidR="00000000" w:rsidRPr="00000000">
        <w:rPr>
          <w:rtl w:val="0"/>
        </w:rPr>
        <w:t xml:space="preserve">UC 12.2 Set questionnaire into “in process” status    </w:t>
      </w:r>
    </w:p>
    <w:p w:rsidR="00000000" w:rsidDel="00000000" w:rsidP="00000000" w:rsidRDefault="00000000" w:rsidRPr="00000000" w14:paraId="000000A3">
      <w:pPr>
        <w:rPr/>
      </w:pPr>
      <w:r w:rsidDel="00000000" w:rsidR="00000000" w:rsidRPr="00000000">
        <w:rPr>
          <w:rtl w:val="0"/>
        </w:rPr>
        <w:t xml:space="preserve">Business rule:  Only members of the Compliance admin team (part of the Admins group) can click the "In Process" button.</w:t>
      </w:r>
    </w:p>
    <w:p w:rsidR="00000000" w:rsidDel="00000000" w:rsidP="00000000" w:rsidRDefault="00000000" w:rsidRPr="00000000" w14:paraId="000000A4">
      <w:pPr>
        <w:rPr/>
      </w:pPr>
      <w:r w:rsidDel="00000000" w:rsidR="00000000" w:rsidRPr="00000000">
        <w:rPr>
          <w:rtl w:val="0"/>
        </w:rPr>
        <w:t xml:space="preserve">Precondition: request has status "Send to Compliance team."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7"/>
        </w:numPr>
        <w:spacing w:after="0" w:lineRule="auto"/>
        <w:ind w:left="720" w:hanging="360"/>
        <w:rPr/>
      </w:pPr>
      <w:r w:rsidDel="00000000" w:rsidR="00000000" w:rsidRPr="00000000">
        <w:rPr>
          <w:rtl w:val="0"/>
        </w:rPr>
        <w:t xml:space="preserve">User reviews request and triggers </w:t>
      </w:r>
      <w:r w:rsidDel="00000000" w:rsidR="00000000" w:rsidRPr="00000000">
        <w:rPr>
          <w:highlight w:val="yellow"/>
          <w:rtl w:val="0"/>
        </w:rPr>
        <w:t xml:space="preserve">move it into “In progress”</w:t>
      </w:r>
    </w:p>
    <w:p w:rsidR="00000000" w:rsidDel="00000000" w:rsidP="00000000" w:rsidRDefault="00000000" w:rsidRPr="00000000" w14:paraId="000000A7">
      <w:pPr>
        <w:numPr>
          <w:ilvl w:val="0"/>
          <w:numId w:val="17"/>
        </w:numPr>
        <w:spacing w:after="0" w:before="0" w:line="276" w:lineRule="auto"/>
        <w:ind w:left="720" w:hanging="360"/>
        <w:rPr/>
      </w:pPr>
      <w:r w:rsidDel="00000000" w:rsidR="00000000" w:rsidRPr="00000000">
        <w:rPr>
          <w:rtl w:val="0"/>
        </w:rPr>
        <w:t xml:space="preserve">System shows a form to fill in additional details on the work process.</w:t>
      </w:r>
    </w:p>
    <w:p w:rsidR="00000000" w:rsidDel="00000000" w:rsidP="00000000" w:rsidRDefault="00000000" w:rsidRPr="00000000" w14:paraId="000000A8">
      <w:pPr>
        <w:numPr>
          <w:ilvl w:val="0"/>
          <w:numId w:val="17"/>
        </w:numPr>
        <w:spacing w:after="0" w:before="0" w:line="276" w:lineRule="auto"/>
        <w:ind w:left="720" w:hanging="360"/>
        <w:rPr/>
      </w:pPr>
      <w:r w:rsidDel="00000000" w:rsidR="00000000" w:rsidRPr="00000000">
        <w:rPr>
          <w:rtl w:val="0"/>
        </w:rPr>
        <w:t xml:space="preserve">The user enters the SLA date or due date and any relevant comments in the provided comment box, then hits enter to proceed.</w:t>
      </w:r>
    </w:p>
    <w:p w:rsidR="00000000" w:rsidDel="00000000" w:rsidP="00000000" w:rsidRDefault="00000000" w:rsidRPr="00000000" w14:paraId="000000A9">
      <w:pPr>
        <w:numPr>
          <w:ilvl w:val="0"/>
          <w:numId w:val="17"/>
        </w:numPr>
        <w:spacing w:after="0" w:before="0" w:line="276" w:lineRule="auto"/>
        <w:ind w:left="720" w:hanging="360"/>
        <w:rPr/>
      </w:pPr>
      <w:r w:rsidDel="00000000" w:rsidR="00000000" w:rsidRPr="00000000">
        <w:rPr>
          <w:rtl w:val="0"/>
        </w:rPr>
        <w:t xml:space="preserve">This information, along with the due date and comments, is saved in Salesforce.</w:t>
      </w:r>
    </w:p>
    <w:p w:rsidR="00000000" w:rsidDel="00000000" w:rsidP="00000000" w:rsidRDefault="00000000" w:rsidRPr="00000000" w14:paraId="000000AA">
      <w:pPr>
        <w:numPr>
          <w:ilvl w:val="0"/>
          <w:numId w:val="17"/>
        </w:numPr>
        <w:spacing w:after="0" w:before="0" w:line="276" w:lineRule="auto"/>
        <w:ind w:left="720" w:hanging="360"/>
        <w:rPr/>
      </w:pPr>
      <w:r w:rsidDel="00000000" w:rsidR="00000000" w:rsidRPr="00000000">
        <w:rPr>
          <w:rtl w:val="0"/>
        </w:rPr>
        <w:t xml:space="preserve">An email is sent to the RFP-C alias (additional email IDs entered during setup).</w:t>
      </w:r>
    </w:p>
    <w:p w:rsidR="00000000" w:rsidDel="00000000" w:rsidP="00000000" w:rsidRDefault="00000000" w:rsidRPr="00000000" w14:paraId="000000AB">
      <w:pPr>
        <w:numPr>
          <w:ilvl w:val="0"/>
          <w:numId w:val="17"/>
        </w:numPr>
        <w:spacing w:after="0" w:before="0" w:line="276" w:lineRule="auto"/>
        <w:ind w:left="720" w:hanging="360"/>
        <w:rPr/>
      </w:pPr>
      <w:r w:rsidDel="00000000" w:rsidR="00000000" w:rsidRPr="00000000">
        <w:rPr>
          <w:rtl w:val="0"/>
        </w:rPr>
        <w:t xml:space="preserve">The details are also saved in our internal portal (Secureblox).</w:t>
      </w:r>
    </w:p>
    <w:p w:rsidR="00000000" w:rsidDel="00000000" w:rsidP="00000000" w:rsidRDefault="00000000" w:rsidRPr="00000000" w14:paraId="000000AC">
      <w:pPr>
        <w:numPr>
          <w:ilvl w:val="0"/>
          <w:numId w:val="17"/>
        </w:numPr>
        <w:ind w:left="720" w:hanging="360"/>
        <w:rPr/>
      </w:pPr>
      <w:r w:rsidDel="00000000" w:rsidR="00000000" w:rsidRPr="00000000">
        <w:rPr>
          <w:rtl w:val="0"/>
        </w:rPr>
        <w:t xml:space="preserve">System sets questionnaire</w:t>
      </w:r>
      <w:r w:rsidDel="00000000" w:rsidR="00000000" w:rsidRPr="00000000">
        <w:rPr>
          <w:highlight w:val="yellow"/>
          <w:rtl w:val="0"/>
        </w:rPr>
        <w:t xml:space="preserve"> “In progress” status,</w:t>
      </w:r>
      <w:r w:rsidDel="00000000" w:rsidR="00000000" w:rsidRPr="00000000">
        <w:rPr>
          <w:rtl w:val="0"/>
        </w:rPr>
        <w:t xml:space="preserve"> saves timestamp.</w:t>
      </w:r>
    </w:p>
    <w:p w:rsidR="00000000" w:rsidDel="00000000" w:rsidP="00000000" w:rsidRDefault="00000000" w:rsidRPr="00000000" w14:paraId="000000AD">
      <w:pPr>
        <w:numPr>
          <w:ilvl w:val="0"/>
          <w:numId w:val="17"/>
        </w:numPr>
        <w:ind w:left="720" w:hanging="360"/>
        <w:rPr/>
      </w:pPr>
      <w:r w:rsidDel="00000000" w:rsidR="00000000" w:rsidRPr="00000000">
        <w:rPr>
          <w:rtl w:val="0"/>
        </w:rPr>
        <w:t xml:space="preserve">System sends an email to the Customer user who submitted a request or Customer email, if submitted by Admin/sales, that the Client has started to work on the questionnaire.</w:t>
      </w:r>
    </w:p>
    <w:p w:rsidR="00000000" w:rsidDel="00000000" w:rsidP="00000000" w:rsidRDefault="00000000" w:rsidRPr="00000000" w14:paraId="000000AE">
      <w:pPr>
        <w:numPr>
          <w:ilvl w:val="0"/>
          <w:numId w:val="17"/>
        </w:numPr>
        <w:ind w:left="720" w:hanging="360"/>
        <w:rPr/>
      </w:pPr>
      <w:r w:rsidDel="00000000" w:rsidR="00000000" w:rsidRPr="00000000">
        <w:rPr>
          <w:rtl w:val="0"/>
        </w:rPr>
        <w:t xml:space="preserve">System shows updated request status.</w:t>
      </w:r>
    </w:p>
    <w:p w:rsidR="00000000" w:rsidDel="00000000" w:rsidP="00000000" w:rsidRDefault="00000000" w:rsidRPr="00000000" w14:paraId="000000AF">
      <w:pPr>
        <w:pStyle w:val="Heading5"/>
        <w:rPr/>
      </w:pPr>
      <w:bookmarkStart w:colFirst="0" w:colLast="0" w:name="_heading=h.3rdcrjn" w:id="11"/>
      <w:bookmarkEnd w:id="11"/>
      <w:r w:rsidDel="00000000" w:rsidR="00000000" w:rsidRPr="00000000">
        <w:rPr>
          <w:rtl w:val="0"/>
        </w:rPr>
        <w:t xml:space="preserve">SS.</w:t>
      </w:r>
      <w:r w:rsidDel="00000000" w:rsidR="00000000" w:rsidRPr="00000000">
        <w:rPr>
          <w:sz w:val="24"/>
          <w:szCs w:val="24"/>
          <w:rtl w:val="0"/>
        </w:rPr>
        <w:t xml:space="preserve">UC 12.2 Set questionnaire into “in process” status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%Client_name% has started to work on the questionnaire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5"/>
        <w:rPr/>
      </w:pPr>
      <w:bookmarkStart w:colFirst="0" w:colLast="0" w:name="_heading=h.26in1rg" w:id="12"/>
      <w:bookmarkEnd w:id="12"/>
      <w:r w:rsidDel="00000000" w:rsidR="00000000" w:rsidRPr="00000000">
        <w:rPr>
          <w:rtl w:val="0"/>
        </w:rPr>
        <w:t xml:space="preserve">SS.</w:t>
      </w:r>
      <w:r w:rsidDel="00000000" w:rsidR="00000000" w:rsidRPr="00000000">
        <w:rPr>
          <w:sz w:val="24"/>
          <w:szCs w:val="24"/>
          <w:rtl w:val="0"/>
        </w:rPr>
        <w:t xml:space="preserve">UC 12.2 Set questionnaire into “in process” status. Questionnaire info form </w:t>
      </w: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
        <w:gridCol w:w="1940"/>
        <w:gridCol w:w="1940"/>
        <w:gridCol w:w="1000"/>
        <w:gridCol w:w="1320"/>
        <w:gridCol w:w="1320"/>
        <w:gridCol w:w="1940"/>
        <w:tblGridChange w:id="0">
          <w:tblGrid>
            <w:gridCol w:w="1340"/>
            <w:gridCol w:w="1940"/>
            <w:gridCol w:w="1940"/>
            <w:gridCol w:w="1000"/>
            <w:gridCol w:w="1320"/>
            <w:gridCol w:w="1320"/>
            <w:gridCol w:w="1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Field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Validation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76" w:lineRule="auto"/>
              <w:rPr/>
            </w:pPr>
            <w:r w:rsidDel="00000000" w:rsidR="00000000" w:rsidRPr="00000000">
              <w:rPr>
                <w:rtl w:val="0"/>
              </w:rPr>
              <w:t xml:space="preserve">Qs. ETC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rPr/>
            </w:pPr>
            <w:r w:rsidDel="00000000" w:rsidR="00000000" w:rsidRPr="00000000">
              <w:rPr>
                <w:rtl w:val="0"/>
              </w:rPr>
              <w:t xml:space="preserve">Date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rPr/>
            </w:pPr>
            <w:r w:rsidDel="00000000" w:rsidR="00000000" w:rsidRPr="00000000">
              <w:rPr>
                <w:rtl w:val="0"/>
              </w:rPr>
              <w:t xml:space="preserve">Multiline 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bl>
    <w:p w:rsidR="00000000" w:rsidDel="00000000" w:rsidP="00000000" w:rsidRDefault="00000000" w:rsidRPr="00000000" w14:paraId="000000C8">
      <w:pPr>
        <w:pStyle w:val="Heading4"/>
        <w:rPr/>
      </w:pPr>
      <w:bookmarkStart w:colFirst="0" w:colLast="0" w:name="_heading=h.lnxbz9" w:id="13"/>
      <w:bookmarkEnd w:id="13"/>
      <w:r w:rsidDel="00000000" w:rsidR="00000000" w:rsidRPr="00000000">
        <w:rPr>
          <w:rtl w:val="0"/>
        </w:rPr>
        <w:t xml:space="preserve">UC 12.3 Answer questionnaire uploaded in a files   </w:t>
      </w:r>
    </w:p>
    <w:p w:rsidR="00000000" w:rsidDel="00000000" w:rsidP="00000000" w:rsidRDefault="00000000" w:rsidRPr="00000000" w14:paraId="000000C9">
      <w:pPr>
        <w:spacing w:line="276" w:lineRule="auto"/>
        <w:rPr/>
      </w:pPr>
      <w:r w:rsidDel="00000000" w:rsidR="00000000" w:rsidRPr="00000000">
        <w:rPr>
          <w:rtl w:val="0"/>
        </w:rPr>
        <w:t xml:space="preserve">The SecureBlox </w:t>
      </w:r>
      <w:r w:rsidDel="00000000" w:rsidR="00000000" w:rsidRPr="00000000">
        <w:rPr>
          <w:b w:val="1"/>
          <w:rtl w:val="0"/>
        </w:rPr>
        <w:t xml:space="preserve">AI feature</w:t>
      </w:r>
      <w:r w:rsidDel="00000000" w:rsidR="00000000" w:rsidRPr="00000000">
        <w:rPr>
          <w:rtl w:val="0"/>
        </w:rPr>
        <w:t xml:space="preserve"> will help auto complete the questionnaires uploaded in files. </w:t>
      </w:r>
    </w:p>
    <w:p w:rsidR="00000000" w:rsidDel="00000000" w:rsidP="00000000" w:rsidRDefault="00000000" w:rsidRPr="00000000" w14:paraId="000000CA">
      <w:pPr>
        <w:spacing w:line="276" w:lineRule="auto"/>
        <w:rPr/>
      </w:pPr>
      <w:r w:rsidDel="00000000" w:rsidR="00000000" w:rsidRPr="00000000">
        <w:rPr>
          <w:rtl w:val="0"/>
        </w:rPr>
        <w:t xml:space="preserve">Business rule: Only client Admins can answer questionnaires.</w:t>
      </w:r>
    </w:p>
    <w:p w:rsidR="00000000" w:rsidDel="00000000" w:rsidP="00000000" w:rsidRDefault="00000000" w:rsidRPr="00000000" w14:paraId="000000CB">
      <w:pPr>
        <w:rPr/>
      </w:pPr>
      <w:r w:rsidDel="00000000" w:rsidR="00000000" w:rsidRPr="00000000">
        <w:rPr>
          <w:rtl w:val="0"/>
        </w:rPr>
        <w:t xml:space="preserve">Precondition: Questionnaire has “In Process” status, User is viewing questionnaire request, questionnaire files are uploaded.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2"/>
        </w:numPr>
        <w:ind w:left="720" w:hanging="360"/>
        <w:rPr/>
      </w:pPr>
      <w:r w:rsidDel="00000000" w:rsidR="00000000" w:rsidRPr="00000000">
        <w:rPr>
          <w:rtl w:val="0"/>
        </w:rPr>
        <w:t xml:space="preserve">User triggers “generate answers”</w:t>
      </w:r>
    </w:p>
    <w:p w:rsidR="00000000" w:rsidDel="00000000" w:rsidP="00000000" w:rsidRDefault="00000000" w:rsidRPr="00000000" w14:paraId="000000CE">
      <w:pPr>
        <w:numPr>
          <w:ilvl w:val="0"/>
          <w:numId w:val="12"/>
        </w:numPr>
        <w:ind w:left="720" w:hanging="360"/>
        <w:rPr/>
      </w:pPr>
      <w:r w:rsidDel="00000000" w:rsidR="00000000" w:rsidRPr="00000000">
        <w:rPr>
          <w:rtl w:val="0"/>
        </w:rPr>
        <w:t xml:space="preserve">The AI tool generates responses using the repository and the parameters given in the FORM.</w:t>
      </w:r>
    </w:p>
    <w:p w:rsidR="00000000" w:rsidDel="00000000" w:rsidP="00000000" w:rsidRDefault="00000000" w:rsidRPr="00000000" w14:paraId="000000CF">
      <w:pPr>
        <w:numPr>
          <w:ilvl w:val="0"/>
          <w:numId w:val="12"/>
        </w:numPr>
        <w:ind w:left="720" w:hanging="360"/>
        <w:rPr/>
      </w:pPr>
      <w:r w:rsidDel="00000000" w:rsidR="00000000" w:rsidRPr="00000000">
        <w:rPr>
          <w:rtl w:val="0"/>
        </w:rPr>
        <w:t xml:space="preserve">System shows status updates on AI work: Message: Please wait, AI Champion work is in progress</w:t>
      </w:r>
    </w:p>
    <w:p w:rsidR="00000000" w:rsidDel="00000000" w:rsidP="00000000" w:rsidRDefault="00000000" w:rsidRPr="00000000" w14:paraId="000000D0">
      <w:pPr>
        <w:numPr>
          <w:ilvl w:val="0"/>
          <w:numId w:val="12"/>
        </w:numPr>
        <w:spacing w:after="0" w:lineRule="auto"/>
        <w:ind w:left="720" w:hanging="360"/>
        <w:rPr/>
      </w:pPr>
      <w:r w:rsidDel="00000000" w:rsidR="00000000" w:rsidRPr="00000000">
        <w:rPr>
          <w:rtl w:val="0"/>
        </w:rPr>
        <w:t xml:space="preserve">If the one of the files is not readable by AI or some technical issue:</w:t>
      </w:r>
    </w:p>
    <w:p w:rsidR="00000000" w:rsidDel="00000000" w:rsidP="00000000" w:rsidRDefault="00000000" w:rsidRPr="00000000" w14:paraId="000000D1">
      <w:pPr>
        <w:numPr>
          <w:ilvl w:val="2"/>
          <w:numId w:val="12"/>
        </w:numPr>
        <w:spacing w:after="0" w:before="0" w:line="276" w:lineRule="auto"/>
        <w:ind w:left="2160" w:hanging="360"/>
        <w:rPr/>
      </w:pPr>
      <w:r w:rsidDel="00000000" w:rsidR="00000000" w:rsidRPr="00000000">
        <w:rPr>
          <w:rtl w:val="0"/>
        </w:rPr>
        <w:t xml:space="preserve">System shows message on screen: AI Champion is not able to complete the questionnaire. </w:t>
      </w:r>
    </w:p>
    <w:p w:rsidR="00000000" w:rsidDel="00000000" w:rsidP="00000000" w:rsidRDefault="00000000" w:rsidRPr="00000000" w14:paraId="000000D2">
      <w:pPr>
        <w:numPr>
          <w:ilvl w:val="2"/>
          <w:numId w:val="12"/>
        </w:numPr>
        <w:spacing w:after="0" w:before="0" w:line="276" w:lineRule="auto"/>
        <w:ind w:left="2160" w:hanging="360"/>
        <w:rPr/>
      </w:pPr>
      <w:r w:rsidDel="00000000" w:rsidR="00000000" w:rsidRPr="00000000">
        <w:rPr>
          <w:rtl w:val="0"/>
        </w:rPr>
        <w:t xml:space="preserve">System changes questionnaire status to </w:t>
      </w:r>
      <w:r w:rsidDel="00000000" w:rsidR="00000000" w:rsidRPr="00000000">
        <w:rPr>
          <w:highlight w:val="yellow"/>
          <w:rtl w:val="0"/>
        </w:rPr>
        <w:t xml:space="preserve">“Draft phase”</w:t>
      </w:r>
      <w:r w:rsidDel="00000000" w:rsidR="00000000" w:rsidRPr="00000000">
        <w:rPr>
          <w:rtl w:val="0"/>
        </w:rPr>
        <w:t xml:space="preserve"> and sub status “AI - not able to process”, then the message and Admin has to complete the request.</w:t>
      </w:r>
    </w:p>
    <w:p w:rsidR="00000000" w:rsidDel="00000000" w:rsidP="00000000" w:rsidRDefault="00000000" w:rsidRPr="00000000" w14:paraId="000000D3">
      <w:pPr>
        <w:numPr>
          <w:ilvl w:val="0"/>
          <w:numId w:val="12"/>
        </w:numPr>
        <w:spacing w:after="0" w:lineRule="auto"/>
        <w:ind w:left="720" w:hanging="360"/>
        <w:rPr/>
      </w:pPr>
      <w:r w:rsidDel="00000000" w:rsidR="00000000" w:rsidRPr="00000000">
        <w:rPr>
          <w:rtl w:val="0"/>
        </w:rPr>
        <w:t xml:space="preserve">If the files were successfully processed:</w:t>
      </w:r>
    </w:p>
    <w:p w:rsidR="00000000" w:rsidDel="00000000" w:rsidP="00000000" w:rsidRDefault="00000000" w:rsidRPr="00000000" w14:paraId="000000D4">
      <w:pPr>
        <w:numPr>
          <w:ilvl w:val="2"/>
          <w:numId w:val="12"/>
        </w:numPr>
        <w:spacing w:after="0" w:before="0" w:line="276" w:lineRule="auto"/>
        <w:ind w:left="2160" w:hanging="360"/>
        <w:rPr/>
      </w:pPr>
      <w:r w:rsidDel="00000000" w:rsidR="00000000" w:rsidRPr="00000000">
        <w:rPr>
          <w:rtl w:val="0"/>
        </w:rPr>
        <w:t xml:space="preserve">System shows message on screen: AI Champion completed the questionnaire.</w:t>
      </w:r>
    </w:p>
    <w:p w:rsidR="00000000" w:rsidDel="00000000" w:rsidP="00000000" w:rsidRDefault="00000000" w:rsidRPr="00000000" w14:paraId="000000D5">
      <w:pPr>
        <w:numPr>
          <w:ilvl w:val="2"/>
          <w:numId w:val="12"/>
        </w:numPr>
        <w:spacing w:after="0" w:before="0" w:line="276" w:lineRule="auto"/>
        <w:ind w:left="2160" w:hanging="360"/>
        <w:rPr/>
      </w:pPr>
      <w:r w:rsidDel="00000000" w:rsidR="00000000" w:rsidRPr="00000000">
        <w:rPr>
          <w:rtl w:val="0"/>
        </w:rPr>
        <w:t xml:space="preserve">System shows questionnaires and answers files.</w:t>
      </w:r>
    </w:p>
    <w:p w:rsidR="00000000" w:rsidDel="00000000" w:rsidP="00000000" w:rsidRDefault="00000000" w:rsidRPr="00000000" w14:paraId="000000D6">
      <w:pPr>
        <w:numPr>
          <w:ilvl w:val="2"/>
          <w:numId w:val="12"/>
        </w:numPr>
        <w:ind w:left="2160" w:hanging="360"/>
        <w:rPr/>
      </w:pPr>
      <w:r w:rsidDel="00000000" w:rsidR="00000000" w:rsidRPr="00000000">
        <w:rPr>
          <w:rtl w:val="0"/>
        </w:rPr>
        <w:t xml:space="preserve">System changes questionnaire status to “Draft phase” and </w:t>
      </w:r>
      <w:r w:rsidDel="00000000" w:rsidR="00000000" w:rsidRPr="00000000">
        <w:rPr>
          <w:sz w:val="20"/>
          <w:szCs w:val="20"/>
          <w:rtl w:val="0"/>
        </w:rPr>
        <w:t xml:space="preserve">“AI - Completed Draft 1</w:t>
      </w:r>
      <w:r w:rsidDel="00000000" w:rsidR="00000000" w:rsidRPr="00000000">
        <w:rPr>
          <w:rtl w:val="0"/>
        </w:rPr>
        <w:t xml:space="preserve">”, system saves status timestamp. </w:t>
      </w:r>
    </w:p>
    <w:p w:rsidR="00000000" w:rsidDel="00000000" w:rsidP="00000000" w:rsidRDefault="00000000" w:rsidRPr="00000000" w14:paraId="000000D7">
      <w:pPr>
        <w:numPr>
          <w:ilvl w:val="2"/>
          <w:numId w:val="12"/>
        </w:numPr>
        <w:ind w:left="2160" w:hanging="360"/>
        <w:rPr/>
      </w:pPr>
      <w:r w:rsidDel="00000000" w:rsidR="00000000" w:rsidRPr="00000000">
        <w:rPr>
          <w:rtl w:val="0"/>
        </w:rPr>
        <w:t xml:space="preserve">Email is sent to RFP-C. (Not to customer).</w:t>
      </w:r>
    </w:p>
    <w:p w:rsidR="00000000" w:rsidDel="00000000" w:rsidP="00000000" w:rsidRDefault="00000000" w:rsidRPr="00000000" w14:paraId="000000D8">
      <w:pPr>
        <w:pStyle w:val="Heading6"/>
        <w:rPr/>
      </w:pPr>
      <w:bookmarkStart w:colFirst="0" w:colLast="0" w:name="_heading=h.35nkun2" w:id="14"/>
      <w:bookmarkEnd w:id="14"/>
      <w:r w:rsidDel="00000000" w:rsidR="00000000" w:rsidRPr="00000000">
        <w:rPr>
          <w:rtl w:val="0"/>
        </w:rPr>
        <w:t xml:space="preserve">SS. UC Answer questionnaire data</w:t>
      </w:r>
    </w:p>
    <w:p w:rsidR="00000000" w:rsidDel="00000000" w:rsidP="00000000" w:rsidRDefault="00000000" w:rsidRPr="00000000" w14:paraId="000000D9">
      <w:pPr>
        <w:rPr/>
      </w:pPr>
      <w:r w:rsidDel="00000000" w:rsidR="00000000" w:rsidRPr="00000000">
        <w:rPr>
          <w:rtl w:val="0"/>
        </w:rPr>
        <w:t xml:space="preserve">Each question may contain:</w:t>
      </w:r>
    </w:p>
    <w:p w:rsidR="00000000" w:rsidDel="00000000" w:rsidP="00000000" w:rsidRDefault="00000000" w:rsidRPr="00000000" w14:paraId="000000DA">
      <w:pPr>
        <w:numPr>
          <w:ilvl w:val="0"/>
          <w:numId w:val="19"/>
        </w:numPr>
        <w:ind w:left="720" w:hanging="360"/>
        <w:rPr/>
      </w:pPr>
      <w:r w:rsidDel="00000000" w:rsidR="00000000" w:rsidRPr="00000000">
        <w:rPr>
          <w:rtl w:val="0"/>
        </w:rPr>
        <w:t xml:space="preserve">Question text</w:t>
      </w:r>
    </w:p>
    <w:p w:rsidR="00000000" w:rsidDel="00000000" w:rsidP="00000000" w:rsidRDefault="00000000" w:rsidRPr="00000000" w14:paraId="000000DB">
      <w:pPr>
        <w:numPr>
          <w:ilvl w:val="0"/>
          <w:numId w:val="19"/>
        </w:numPr>
        <w:ind w:left="720" w:hanging="360"/>
        <w:rPr/>
      </w:pPr>
      <w:r w:rsidDel="00000000" w:rsidR="00000000" w:rsidRPr="00000000">
        <w:rPr>
          <w:rtl w:val="0"/>
        </w:rPr>
        <w:t xml:space="preserve">Yes/no checkbox</w:t>
      </w:r>
    </w:p>
    <w:p w:rsidR="00000000" w:rsidDel="00000000" w:rsidP="00000000" w:rsidRDefault="00000000" w:rsidRPr="00000000" w14:paraId="000000DC">
      <w:pPr>
        <w:numPr>
          <w:ilvl w:val="0"/>
          <w:numId w:val="19"/>
        </w:numPr>
        <w:ind w:left="720" w:hanging="360"/>
        <w:rPr/>
      </w:pPr>
      <w:r w:rsidDel="00000000" w:rsidR="00000000" w:rsidRPr="00000000">
        <w:rPr>
          <w:rtl w:val="0"/>
        </w:rPr>
        <w:t xml:space="preserve">Comments field</w:t>
      </w:r>
    </w:p>
    <w:p w:rsidR="00000000" w:rsidDel="00000000" w:rsidP="00000000" w:rsidRDefault="00000000" w:rsidRPr="00000000" w14:paraId="000000DD">
      <w:pPr>
        <w:rPr/>
      </w:pPr>
      <w:r w:rsidDel="00000000" w:rsidR="00000000" w:rsidRPr="00000000">
        <w:rPr>
          <w:rtl w:val="0"/>
        </w:rPr>
        <w:t xml:space="preserve">Answers to be provided:</w:t>
      </w:r>
    </w:p>
    <w:p w:rsidR="00000000" w:rsidDel="00000000" w:rsidP="00000000" w:rsidRDefault="00000000" w:rsidRPr="00000000" w14:paraId="000000DE">
      <w:pPr>
        <w:numPr>
          <w:ilvl w:val="0"/>
          <w:numId w:val="4"/>
        </w:numPr>
        <w:ind w:left="720" w:hanging="360"/>
        <w:rPr/>
      </w:pPr>
      <w:r w:rsidDel="00000000" w:rsidR="00000000" w:rsidRPr="00000000">
        <w:rPr>
          <w:rtl w:val="0"/>
        </w:rPr>
        <w:t xml:space="preserve">Checkbox check</w:t>
      </w:r>
    </w:p>
    <w:p w:rsidR="00000000" w:rsidDel="00000000" w:rsidP="00000000" w:rsidRDefault="00000000" w:rsidRPr="00000000" w14:paraId="000000DF">
      <w:pPr>
        <w:numPr>
          <w:ilvl w:val="0"/>
          <w:numId w:val="4"/>
        </w:numPr>
        <w:ind w:left="720" w:hanging="360"/>
        <w:rPr/>
      </w:pPr>
      <w:r w:rsidDel="00000000" w:rsidR="00000000" w:rsidRPr="00000000">
        <w:rPr>
          <w:rtl w:val="0"/>
        </w:rPr>
        <w:t xml:space="preserve">Comments text</w:t>
      </w:r>
    </w:p>
    <w:p w:rsidR="00000000" w:rsidDel="00000000" w:rsidP="00000000" w:rsidRDefault="00000000" w:rsidRPr="00000000" w14:paraId="000000E0">
      <w:pPr>
        <w:rPr/>
      </w:pPr>
      <w:r w:rsidDel="00000000" w:rsidR="00000000" w:rsidRPr="00000000">
        <w:rPr>
          <w:rtl w:val="0"/>
        </w:rPr>
        <w:t xml:space="preserve">Answers file should be in the format of questionnaires file: .pdf, .xls, .doc etc.</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4"/>
        <w:rPr/>
      </w:pPr>
      <w:bookmarkStart w:colFirst="0" w:colLast="0" w:name="_heading=h.1ksv4uv" w:id="15"/>
      <w:bookmarkEnd w:id="15"/>
      <w:r w:rsidDel="00000000" w:rsidR="00000000" w:rsidRPr="00000000">
        <w:rPr>
          <w:rtl w:val="0"/>
        </w:rPr>
        <w:t xml:space="preserve">UC 12.4a Answer questionnaire without uploaded files   (in customer portal)</w:t>
      </w:r>
    </w:p>
    <w:p w:rsidR="00000000" w:rsidDel="00000000" w:rsidP="00000000" w:rsidRDefault="00000000" w:rsidRPr="00000000" w14:paraId="000000E3">
      <w:pPr>
        <w:spacing w:line="276" w:lineRule="auto"/>
        <w:rPr/>
      </w:pPr>
      <w:r w:rsidDel="00000000" w:rsidR="00000000" w:rsidRPr="00000000">
        <w:rPr>
          <w:rtl w:val="0"/>
        </w:rPr>
        <w:t xml:space="preserve">The SecureBlox AI feature will help auto complete the questionnaire at customer portal. </w:t>
      </w:r>
    </w:p>
    <w:p w:rsidR="00000000" w:rsidDel="00000000" w:rsidP="00000000" w:rsidRDefault="00000000" w:rsidRPr="00000000" w14:paraId="000000E4">
      <w:pPr>
        <w:spacing w:line="276" w:lineRule="auto"/>
        <w:rPr/>
      </w:pPr>
      <w:r w:rsidDel="00000000" w:rsidR="00000000" w:rsidRPr="00000000">
        <w:rPr>
          <w:rtl w:val="0"/>
        </w:rPr>
        <w:t xml:space="preserve">Business rule: Only client Admins can answer questionnaires.</w:t>
      </w:r>
    </w:p>
    <w:p w:rsidR="00000000" w:rsidDel="00000000" w:rsidP="00000000" w:rsidRDefault="00000000" w:rsidRPr="00000000" w14:paraId="000000E5">
      <w:pPr>
        <w:rPr/>
      </w:pPr>
      <w:r w:rsidDel="00000000" w:rsidR="00000000" w:rsidRPr="00000000">
        <w:rPr>
          <w:rtl w:val="0"/>
        </w:rPr>
        <w:t xml:space="preserve">Precondition: Questionnaire has “In Process” status, User is viewing questionnaire request, questionnaire files are not uploaded.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7"/>
        </w:numPr>
        <w:ind w:left="720" w:hanging="360"/>
        <w:rPr/>
      </w:pPr>
      <w:r w:rsidDel="00000000" w:rsidR="00000000" w:rsidRPr="00000000">
        <w:rPr>
          <w:rtl w:val="0"/>
        </w:rPr>
        <w:t xml:space="preserve">User triggers “Customer Portal”  (A button to show the work was done in the portal)</w:t>
      </w:r>
    </w:p>
    <w:p w:rsidR="00000000" w:rsidDel="00000000" w:rsidP="00000000" w:rsidRDefault="00000000" w:rsidRPr="00000000" w14:paraId="000000E8">
      <w:pPr>
        <w:numPr>
          <w:ilvl w:val="0"/>
          <w:numId w:val="7"/>
        </w:numPr>
        <w:spacing w:after="240" w:before="240" w:line="276" w:lineRule="auto"/>
        <w:ind w:left="720" w:hanging="360"/>
        <w:rPr/>
      </w:pPr>
      <w:r w:rsidDel="00000000" w:rsidR="00000000" w:rsidRPr="00000000">
        <w:rPr>
          <w:rtl w:val="0"/>
        </w:rPr>
        <w:t xml:space="preserve">Comments box pops up</w:t>
      </w:r>
    </w:p>
    <w:p w:rsidR="00000000" w:rsidDel="00000000" w:rsidP="00000000" w:rsidRDefault="00000000" w:rsidRPr="00000000" w14:paraId="000000E9">
      <w:pPr>
        <w:numPr>
          <w:ilvl w:val="0"/>
          <w:numId w:val="7"/>
        </w:numPr>
        <w:spacing w:after="240" w:before="240" w:line="276" w:lineRule="auto"/>
        <w:ind w:left="720" w:hanging="360"/>
        <w:rPr/>
      </w:pPr>
      <w:r w:rsidDel="00000000" w:rsidR="00000000" w:rsidRPr="00000000">
        <w:rPr>
          <w:rtl w:val="0"/>
        </w:rPr>
        <w:t xml:space="preserve">System shows message to say: Go to the portal, enable and run Plug in. Some message, </w:t>
      </w:r>
      <w:r w:rsidDel="00000000" w:rsidR="00000000" w:rsidRPr="00000000">
        <w:rPr>
          <w:color w:val="cc0000"/>
          <w:rtl w:val="0"/>
        </w:rPr>
        <w:t xml:space="preserve">based on technical possibilities and instructions on how to use the feature - TBD with tech team.</w:t>
      </w:r>
    </w:p>
    <w:p w:rsidR="00000000" w:rsidDel="00000000" w:rsidP="00000000" w:rsidRDefault="00000000" w:rsidRPr="00000000" w14:paraId="000000EA">
      <w:pPr>
        <w:numPr>
          <w:ilvl w:val="0"/>
          <w:numId w:val="7"/>
        </w:numPr>
        <w:spacing w:after="240" w:before="240" w:line="276" w:lineRule="auto"/>
        <w:ind w:left="720" w:hanging="360"/>
        <w:rPr>
          <w:color w:val="cc0000"/>
          <w:u w:val="none"/>
        </w:rPr>
      </w:pPr>
      <w:r w:rsidDel="00000000" w:rsidR="00000000" w:rsidRPr="00000000">
        <w:rPr>
          <w:color w:val="cc0000"/>
          <w:rtl w:val="0"/>
        </w:rPr>
        <w:t xml:space="preserve">Ability to log task comes up. In this case, the button “Log a Task” is visible</w:t>
      </w:r>
    </w:p>
    <w:p w:rsidR="00000000" w:rsidDel="00000000" w:rsidP="00000000" w:rsidRDefault="00000000" w:rsidRPr="00000000" w14:paraId="000000EB">
      <w:pPr>
        <w:numPr>
          <w:ilvl w:val="2"/>
          <w:numId w:val="7"/>
        </w:numPr>
        <w:ind w:left="2160" w:hanging="360"/>
      </w:pPr>
      <w:r w:rsidDel="00000000" w:rsidR="00000000" w:rsidRPr="00000000">
        <w:rPr>
          <w:rtl w:val="0"/>
        </w:rPr>
        <w:t xml:space="preserve">Task Name</w:t>
      </w:r>
    </w:p>
    <w:p w:rsidR="00000000" w:rsidDel="00000000" w:rsidP="00000000" w:rsidRDefault="00000000" w:rsidRPr="00000000" w14:paraId="000000EC">
      <w:pPr>
        <w:numPr>
          <w:ilvl w:val="2"/>
          <w:numId w:val="7"/>
        </w:numPr>
        <w:ind w:left="2160" w:hanging="360"/>
      </w:pPr>
      <w:r w:rsidDel="00000000" w:rsidR="00000000" w:rsidRPr="00000000">
        <w:rPr>
          <w:rtl w:val="0"/>
        </w:rPr>
        <w:t xml:space="preserve">Questions (box) – User will copy paste the questions. One single box is fine.</w:t>
      </w:r>
    </w:p>
    <w:p w:rsidR="00000000" w:rsidDel="00000000" w:rsidP="00000000" w:rsidRDefault="00000000" w:rsidRPr="00000000" w14:paraId="000000ED">
      <w:pPr>
        <w:numPr>
          <w:ilvl w:val="2"/>
          <w:numId w:val="7"/>
        </w:numPr>
        <w:ind w:left="2160" w:hanging="360"/>
      </w:pPr>
      <w:r w:rsidDel="00000000" w:rsidR="00000000" w:rsidRPr="00000000">
        <w:rPr>
          <w:rtl w:val="0"/>
        </w:rPr>
        <w:t xml:space="preserve">Comments</w:t>
      </w:r>
    </w:p>
    <w:p w:rsidR="00000000" w:rsidDel="00000000" w:rsidP="00000000" w:rsidRDefault="00000000" w:rsidRPr="00000000" w14:paraId="000000EE">
      <w:pPr>
        <w:numPr>
          <w:ilvl w:val="2"/>
          <w:numId w:val="7"/>
        </w:numPr>
        <w:ind w:left="2160" w:hanging="360"/>
      </w:pPr>
      <w:r w:rsidDel="00000000" w:rsidR="00000000" w:rsidRPr="00000000">
        <w:rPr>
          <w:rtl w:val="0"/>
        </w:rPr>
        <w:t xml:space="preserve">Assign To SME Name (linked with SSO so should pick up a name from the suggestion. If no SSO linked, then under user sections this user should be added as an SME):</w:t>
      </w:r>
    </w:p>
    <w:p w:rsidR="00000000" w:rsidDel="00000000" w:rsidP="00000000" w:rsidRDefault="00000000" w:rsidRPr="00000000" w14:paraId="000000EF">
      <w:pPr>
        <w:numPr>
          <w:ilvl w:val="2"/>
          <w:numId w:val="7"/>
        </w:numPr>
        <w:ind w:left="2160" w:hanging="360"/>
      </w:pPr>
      <w:r w:rsidDel="00000000" w:rsidR="00000000" w:rsidRPr="00000000">
        <w:rPr>
          <w:rtl w:val="0"/>
        </w:rPr>
        <w:t xml:space="preserve">Assign To Team Name:</w:t>
      </w:r>
    </w:p>
    <w:p w:rsidR="00000000" w:rsidDel="00000000" w:rsidP="00000000" w:rsidRDefault="00000000" w:rsidRPr="00000000" w14:paraId="000000F0">
      <w:pPr>
        <w:numPr>
          <w:ilvl w:val="2"/>
          <w:numId w:val="7"/>
        </w:numPr>
        <w:ind w:left="2160" w:hanging="360"/>
      </w:pPr>
      <w:r w:rsidDel="00000000" w:rsidR="00000000" w:rsidRPr="00000000">
        <w:rPr>
          <w:rtl w:val="0"/>
        </w:rPr>
        <w:t xml:space="preserve">Due date</w:t>
      </w:r>
    </w:p>
    <w:p w:rsidR="00000000" w:rsidDel="00000000" w:rsidP="00000000" w:rsidRDefault="00000000" w:rsidRPr="00000000" w14:paraId="000000F1">
      <w:pPr>
        <w:numPr>
          <w:ilvl w:val="2"/>
          <w:numId w:val="7"/>
        </w:numPr>
        <w:ind w:left="2160" w:hanging="360"/>
      </w:pPr>
      <w:r w:rsidDel="00000000" w:rsidR="00000000" w:rsidRPr="00000000">
        <w:rPr>
          <w:rtl w:val="0"/>
        </w:rPr>
        <w:t xml:space="preserve">Status (auto generated): </w:t>
      </w:r>
      <w:r w:rsidDel="00000000" w:rsidR="00000000" w:rsidRPr="00000000">
        <w:rPr>
          <w:b w:val="1"/>
          <w:rtl w:val="0"/>
        </w:rPr>
        <w:t xml:space="preserve">Assigned, In Process, Complete</w:t>
      </w:r>
      <w:r w:rsidDel="00000000" w:rsidR="00000000" w:rsidRPr="00000000">
        <w:rPr>
          <w:rtl w:val="0"/>
        </w:rPr>
      </w:r>
    </w:p>
    <w:p w:rsidR="00000000" w:rsidDel="00000000" w:rsidP="00000000" w:rsidRDefault="00000000" w:rsidRPr="00000000" w14:paraId="000000F2">
      <w:pPr>
        <w:numPr>
          <w:ilvl w:val="1"/>
          <w:numId w:val="7"/>
        </w:numPr>
        <w:ind w:left="1440" w:hanging="360"/>
      </w:pPr>
      <w:r w:rsidDel="00000000" w:rsidR="00000000" w:rsidRPr="00000000">
        <w:rPr>
          <w:rtl w:val="0"/>
        </w:rPr>
        <w:t xml:space="preserve">System sends an email to that SME**</w:t>
      </w:r>
    </w:p>
    <w:p w:rsidR="00000000" w:rsidDel="00000000" w:rsidP="00000000" w:rsidRDefault="00000000" w:rsidRPr="00000000" w14:paraId="000000F3">
      <w:pPr>
        <w:numPr>
          <w:ilvl w:val="1"/>
          <w:numId w:val="7"/>
        </w:numPr>
        <w:ind w:left="1440" w:hanging="360"/>
      </w:pPr>
      <w:r w:rsidDel="00000000" w:rsidR="00000000" w:rsidRPr="00000000">
        <w:rPr>
          <w:rtl w:val="0"/>
        </w:rPr>
        <w:t xml:space="preserve">System adds the Task under Task section for that Questionnaire/page</w:t>
      </w:r>
    </w:p>
    <w:p w:rsidR="00000000" w:rsidDel="00000000" w:rsidP="00000000" w:rsidRDefault="00000000" w:rsidRPr="00000000" w14:paraId="000000F4">
      <w:pPr>
        <w:spacing w:after="240" w:before="240" w:lineRule="auto"/>
        <w:ind w:left="0" w:firstLine="0"/>
        <w:rPr>
          <w:highlight w:val="yellow"/>
        </w:rPr>
      </w:pPr>
      <w:r w:rsidDel="00000000" w:rsidR="00000000" w:rsidRPr="00000000">
        <w:rPr>
          <w:rtl w:val="0"/>
        </w:rPr>
        <w:t xml:space="preserve">Status changes from Draft phase to </w:t>
      </w:r>
      <w:r w:rsidDel="00000000" w:rsidR="00000000" w:rsidRPr="00000000">
        <w:rPr>
          <w:highlight w:val="yellow"/>
          <w:rtl w:val="0"/>
        </w:rPr>
        <w:t xml:space="preserve">Draft - With SMEs.</w:t>
      </w:r>
    </w:p>
    <w:p w:rsidR="00000000" w:rsidDel="00000000" w:rsidP="00000000" w:rsidRDefault="00000000" w:rsidRPr="00000000" w14:paraId="000000F5">
      <w:pPr>
        <w:spacing w:after="240" w:before="240" w:lineRule="auto"/>
        <w:ind w:left="0" w:firstLine="0"/>
        <w:rPr>
          <w:highlight w:val="yellow"/>
        </w:rPr>
      </w:pPr>
      <w:r w:rsidDel="00000000" w:rsidR="00000000" w:rsidRPr="00000000">
        <w:rPr>
          <w:rtl w:val="0"/>
        </w:rPr>
      </w:r>
    </w:p>
    <w:p w:rsidR="00000000" w:rsidDel="00000000" w:rsidP="00000000" w:rsidRDefault="00000000" w:rsidRPr="00000000" w14:paraId="000000F6">
      <w:pPr>
        <w:pStyle w:val="Heading5"/>
        <w:ind w:firstLine="720"/>
        <w:rPr/>
      </w:pPr>
      <w:bookmarkStart w:colFirst="0" w:colLast="0" w:name="_heading=h.z337ya" w:id="16"/>
      <w:bookmarkEnd w:id="16"/>
      <w:r w:rsidDel="00000000" w:rsidR="00000000" w:rsidRPr="00000000">
        <w:rPr>
          <w:rtl w:val="0"/>
        </w:rPr>
        <w:t xml:space="preserve">UC 12.4-1a Assign tasks</w:t>
      </w:r>
    </w:p>
    <w:p w:rsidR="00000000" w:rsidDel="00000000" w:rsidP="00000000" w:rsidRDefault="00000000" w:rsidRPr="00000000" w14:paraId="000000F7">
      <w:pPr>
        <w:ind w:firstLine="720"/>
        <w:rPr/>
      </w:pPr>
      <w:r w:rsidDel="00000000" w:rsidR="00000000" w:rsidRPr="00000000">
        <w:rPr>
          <w:rtl w:val="0"/>
        </w:rPr>
        <w:t xml:space="preserve">Business rule: Only the Client Admins can create a task</w:t>
      </w:r>
    </w:p>
    <w:p w:rsidR="00000000" w:rsidDel="00000000" w:rsidP="00000000" w:rsidRDefault="00000000" w:rsidRPr="00000000" w14:paraId="000000F8">
      <w:pPr>
        <w:ind w:firstLine="720"/>
        <w:rPr/>
      </w:pPr>
      <w:r w:rsidDel="00000000" w:rsidR="00000000" w:rsidRPr="00000000">
        <w:rPr>
          <w:rtl w:val="0"/>
        </w:rPr>
        <w:t xml:space="preserve">Precondition: Questionnaire has “In Process” or “draft phase” status </w:t>
      </w:r>
    </w:p>
    <w:p w:rsidR="00000000" w:rsidDel="00000000" w:rsidP="00000000" w:rsidRDefault="00000000" w:rsidRPr="00000000" w14:paraId="000000F9">
      <w:pPr>
        <w:spacing w:after="240" w:before="240" w:lineRule="auto"/>
        <w:ind w:left="0" w:firstLine="0"/>
        <w:rPr/>
      </w:pPr>
      <w:r w:rsidDel="00000000" w:rsidR="00000000" w:rsidRPr="00000000">
        <w:rPr>
          <w:rtl w:val="0"/>
        </w:rPr>
        <w:t xml:space="preserve">Status changes from Draft phase to </w:t>
      </w:r>
      <w:r w:rsidDel="00000000" w:rsidR="00000000" w:rsidRPr="00000000">
        <w:rPr>
          <w:highlight w:val="yellow"/>
          <w:rtl w:val="0"/>
        </w:rPr>
        <w:t xml:space="preserve">Draft - With SMEs.</w:t>
      </w:r>
      <w:r w:rsidDel="00000000" w:rsidR="00000000" w:rsidRPr="00000000">
        <w:rPr>
          <w:rtl w:val="0"/>
        </w:rPr>
      </w:r>
    </w:p>
    <w:p w:rsidR="00000000" w:rsidDel="00000000" w:rsidP="00000000" w:rsidRDefault="00000000" w:rsidRPr="00000000" w14:paraId="000000FA">
      <w:pPr>
        <w:numPr>
          <w:ilvl w:val="0"/>
          <w:numId w:val="1"/>
        </w:numPr>
        <w:spacing w:after="0" w:before="240" w:line="276" w:lineRule="auto"/>
        <w:ind w:left="1440" w:hanging="360"/>
        <w:rPr/>
      </w:pPr>
      <w:r w:rsidDel="00000000" w:rsidR="00000000" w:rsidRPr="00000000">
        <w:rPr>
          <w:rtl w:val="0"/>
        </w:rPr>
        <w:t xml:space="preserve">Able to select questions from the web view.</w:t>
      </w:r>
    </w:p>
    <w:p w:rsidR="00000000" w:rsidDel="00000000" w:rsidP="00000000" w:rsidRDefault="00000000" w:rsidRPr="00000000" w14:paraId="000000FB">
      <w:pPr>
        <w:numPr>
          <w:ilvl w:val="0"/>
          <w:numId w:val="1"/>
        </w:numPr>
        <w:spacing w:after="0" w:before="240" w:line="276" w:lineRule="auto"/>
        <w:ind w:left="1440" w:hanging="360"/>
        <w:rPr/>
      </w:pPr>
      <w:r w:rsidDel="00000000" w:rsidR="00000000" w:rsidRPr="00000000">
        <w:rPr>
          <w:rtl w:val="0"/>
        </w:rPr>
        <w:t xml:space="preserve">A small form show ups</w:t>
      </w:r>
    </w:p>
    <w:p w:rsidR="00000000" w:rsidDel="00000000" w:rsidP="00000000" w:rsidRDefault="00000000" w:rsidRPr="00000000" w14:paraId="000000FC">
      <w:pPr>
        <w:numPr>
          <w:ilvl w:val="1"/>
          <w:numId w:val="1"/>
        </w:numPr>
        <w:spacing w:after="0" w:before="0" w:line="276" w:lineRule="auto"/>
        <w:ind w:left="2160" w:hanging="360"/>
        <w:rPr/>
      </w:pPr>
      <w:r w:rsidDel="00000000" w:rsidR="00000000" w:rsidRPr="00000000">
        <w:rPr>
          <w:rtl w:val="0"/>
        </w:rPr>
        <w:t xml:space="preserve">Task Name</w:t>
      </w:r>
    </w:p>
    <w:p w:rsidR="00000000" w:rsidDel="00000000" w:rsidP="00000000" w:rsidRDefault="00000000" w:rsidRPr="00000000" w14:paraId="000000FD">
      <w:pPr>
        <w:numPr>
          <w:ilvl w:val="1"/>
          <w:numId w:val="1"/>
        </w:numPr>
        <w:spacing w:after="0" w:before="0" w:line="276" w:lineRule="auto"/>
        <w:ind w:left="2160" w:hanging="360"/>
        <w:rPr/>
      </w:pPr>
      <w:r w:rsidDel="00000000" w:rsidR="00000000" w:rsidRPr="00000000">
        <w:rPr>
          <w:rtl w:val="0"/>
        </w:rPr>
        <w:t xml:space="preserve">Comments</w:t>
      </w:r>
    </w:p>
    <w:p w:rsidR="00000000" w:rsidDel="00000000" w:rsidP="00000000" w:rsidRDefault="00000000" w:rsidRPr="00000000" w14:paraId="000000FE">
      <w:pPr>
        <w:numPr>
          <w:ilvl w:val="1"/>
          <w:numId w:val="1"/>
        </w:numPr>
        <w:spacing w:after="0" w:before="0" w:line="276" w:lineRule="auto"/>
        <w:ind w:left="2160" w:hanging="360"/>
        <w:rPr/>
      </w:pPr>
      <w:r w:rsidDel="00000000" w:rsidR="00000000" w:rsidRPr="00000000">
        <w:rPr>
          <w:rtl w:val="0"/>
        </w:rPr>
        <w:t xml:space="preserve">Assign To SME Name (linked with SSO so should pick up a name from the suggestion. If no SSO linked, then under user sections this user should be added as an SME):</w:t>
      </w:r>
    </w:p>
    <w:p w:rsidR="00000000" w:rsidDel="00000000" w:rsidP="00000000" w:rsidRDefault="00000000" w:rsidRPr="00000000" w14:paraId="000000FF">
      <w:pPr>
        <w:numPr>
          <w:ilvl w:val="1"/>
          <w:numId w:val="1"/>
        </w:numPr>
        <w:spacing w:after="0" w:before="0" w:line="276" w:lineRule="auto"/>
        <w:ind w:left="2160" w:hanging="360"/>
        <w:rPr/>
      </w:pPr>
      <w:r w:rsidDel="00000000" w:rsidR="00000000" w:rsidRPr="00000000">
        <w:rPr>
          <w:rtl w:val="0"/>
        </w:rPr>
        <w:t xml:space="preserve">Assign To Team Name:</w:t>
      </w:r>
    </w:p>
    <w:p w:rsidR="00000000" w:rsidDel="00000000" w:rsidP="00000000" w:rsidRDefault="00000000" w:rsidRPr="00000000" w14:paraId="00000100">
      <w:pPr>
        <w:numPr>
          <w:ilvl w:val="1"/>
          <w:numId w:val="1"/>
        </w:numPr>
        <w:spacing w:after="0" w:before="0" w:line="276" w:lineRule="auto"/>
        <w:ind w:left="2160" w:hanging="360"/>
        <w:rPr/>
      </w:pPr>
      <w:r w:rsidDel="00000000" w:rsidR="00000000" w:rsidRPr="00000000">
        <w:rPr>
          <w:rtl w:val="0"/>
        </w:rPr>
        <w:t xml:space="preserve">Due date</w:t>
      </w:r>
    </w:p>
    <w:p w:rsidR="00000000" w:rsidDel="00000000" w:rsidP="00000000" w:rsidRDefault="00000000" w:rsidRPr="00000000" w14:paraId="00000101">
      <w:pPr>
        <w:numPr>
          <w:ilvl w:val="1"/>
          <w:numId w:val="1"/>
        </w:numPr>
        <w:spacing w:after="0" w:before="0" w:line="276" w:lineRule="auto"/>
        <w:ind w:left="2160" w:hanging="360"/>
        <w:rPr/>
      </w:pPr>
      <w:r w:rsidDel="00000000" w:rsidR="00000000" w:rsidRPr="00000000">
        <w:rPr>
          <w:rtl w:val="0"/>
        </w:rPr>
        <w:t xml:space="preserve">Status (auto generated): </w:t>
      </w:r>
      <w:r w:rsidDel="00000000" w:rsidR="00000000" w:rsidRPr="00000000">
        <w:rPr>
          <w:b w:val="1"/>
          <w:rtl w:val="0"/>
        </w:rPr>
        <w:t xml:space="preserve">Assigned, In Process, Complete</w:t>
      </w:r>
      <w:r w:rsidDel="00000000" w:rsidR="00000000" w:rsidRPr="00000000">
        <w:rPr>
          <w:rtl w:val="0"/>
        </w:rPr>
      </w:r>
    </w:p>
    <w:p w:rsidR="00000000" w:rsidDel="00000000" w:rsidP="00000000" w:rsidRDefault="00000000" w:rsidRPr="00000000" w14:paraId="00000102">
      <w:pPr>
        <w:numPr>
          <w:ilvl w:val="0"/>
          <w:numId w:val="1"/>
        </w:numPr>
        <w:spacing w:after="0" w:before="0" w:line="276" w:lineRule="auto"/>
        <w:ind w:left="1440" w:hanging="360"/>
        <w:rPr/>
      </w:pPr>
      <w:r w:rsidDel="00000000" w:rsidR="00000000" w:rsidRPr="00000000">
        <w:rPr>
          <w:rtl w:val="0"/>
        </w:rPr>
        <w:t xml:space="preserve">System sends an email to that SME**</w:t>
      </w:r>
    </w:p>
    <w:p w:rsidR="00000000" w:rsidDel="00000000" w:rsidP="00000000" w:rsidRDefault="00000000" w:rsidRPr="00000000" w14:paraId="00000103">
      <w:pPr>
        <w:numPr>
          <w:ilvl w:val="0"/>
          <w:numId w:val="1"/>
        </w:numPr>
        <w:spacing w:after="0" w:before="0" w:line="276" w:lineRule="auto"/>
        <w:ind w:left="1440" w:hanging="360"/>
        <w:rPr/>
      </w:pPr>
      <w:r w:rsidDel="00000000" w:rsidR="00000000" w:rsidRPr="00000000">
        <w:rPr>
          <w:rtl w:val="0"/>
        </w:rPr>
        <w:t xml:space="preserve">System adds the Task under Task section for that Questionnaire/page</w:t>
      </w:r>
    </w:p>
    <w:p w:rsidR="00000000" w:rsidDel="00000000" w:rsidP="00000000" w:rsidRDefault="00000000" w:rsidRPr="00000000" w14:paraId="00000104">
      <w:pPr>
        <w:numPr>
          <w:ilvl w:val="0"/>
          <w:numId w:val="1"/>
        </w:numPr>
        <w:spacing w:after="0" w:before="0" w:line="276" w:lineRule="auto"/>
        <w:ind w:left="1440" w:hanging="360"/>
        <w:rPr/>
      </w:pPr>
      <w:r w:rsidDel="00000000" w:rsidR="00000000" w:rsidRPr="00000000">
        <w:rPr>
          <w:rtl w:val="0"/>
        </w:rPr>
        <w:t xml:space="preserve">SME can </w:t>
      </w:r>
    </w:p>
    <w:p w:rsidR="00000000" w:rsidDel="00000000" w:rsidP="00000000" w:rsidRDefault="00000000" w:rsidRPr="00000000" w14:paraId="00000105">
      <w:pPr>
        <w:numPr>
          <w:ilvl w:val="1"/>
          <w:numId w:val="1"/>
        </w:numPr>
        <w:spacing w:after="0" w:before="0" w:line="276" w:lineRule="auto"/>
        <w:ind w:left="2160" w:hanging="360"/>
        <w:rPr/>
      </w:pPr>
      <w:r w:rsidDel="00000000" w:rsidR="00000000" w:rsidRPr="00000000">
        <w:rPr>
          <w:rtl w:val="0"/>
        </w:rPr>
        <w:t xml:space="preserve">Add comments in the Comments box</w:t>
      </w:r>
    </w:p>
    <w:p w:rsidR="00000000" w:rsidDel="00000000" w:rsidP="00000000" w:rsidRDefault="00000000" w:rsidRPr="00000000" w14:paraId="00000106">
      <w:pPr>
        <w:numPr>
          <w:ilvl w:val="1"/>
          <w:numId w:val="1"/>
        </w:numPr>
        <w:spacing w:after="0" w:before="0" w:line="276" w:lineRule="auto"/>
        <w:ind w:left="2160" w:hanging="360"/>
        <w:rPr/>
      </w:pPr>
      <w:r w:rsidDel="00000000" w:rsidR="00000000" w:rsidRPr="00000000">
        <w:rPr>
          <w:rtl w:val="0"/>
        </w:rPr>
        <w:t xml:space="preserve">Change the task status to: In Process, Complete.</w:t>
      </w:r>
    </w:p>
    <w:p w:rsidR="00000000" w:rsidDel="00000000" w:rsidP="00000000" w:rsidRDefault="00000000" w:rsidRPr="00000000" w14:paraId="00000107">
      <w:pPr>
        <w:numPr>
          <w:ilvl w:val="2"/>
          <w:numId w:val="1"/>
        </w:numPr>
        <w:spacing w:after="240" w:before="0" w:line="276" w:lineRule="auto"/>
        <w:ind w:left="2880" w:hanging="360"/>
        <w:rPr/>
      </w:pPr>
      <w:r w:rsidDel="00000000" w:rsidR="00000000" w:rsidRPr="00000000">
        <w:rPr>
          <w:rtl w:val="0"/>
        </w:rPr>
        <w:t xml:space="preserve">An email is sent to Admins when the status of a Task changes.</w:t>
      </w:r>
    </w:p>
    <w:p w:rsidR="00000000" w:rsidDel="00000000" w:rsidP="00000000" w:rsidRDefault="00000000" w:rsidRPr="00000000" w14:paraId="00000108">
      <w:pPr>
        <w:spacing w:after="240" w:before="240" w:line="276" w:lineRule="auto"/>
        <w:ind w:left="720" w:firstLine="0"/>
        <w:rPr/>
      </w:pPr>
      <w:r w:rsidDel="00000000" w:rsidR="00000000" w:rsidRPr="00000000">
        <w:rPr>
          <w:rtl w:val="0"/>
        </w:rPr>
        <w:t xml:space="preserve">**SME will have a login ID - profile SME, they can only see the tasks assigned to them and status.</w:t>
      </w:r>
    </w:p>
    <w:p w:rsidR="00000000" w:rsidDel="00000000" w:rsidP="00000000" w:rsidRDefault="00000000" w:rsidRPr="00000000" w14:paraId="00000109">
      <w:pPr>
        <w:numPr>
          <w:ilvl w:val="0"/>
          <w:numId w:val="1"/>
        </w:numPr>
        <w:spacing w:after="240" w:before="240" w:line="276" w:lineRule="auto"/>
        <w:ind w:left="1440" w:hanging="360"/>
        <w:rPr/>
      </w:pPr>
      <w:r w:rsidDel="00000000" w:rsidR="00000000" w:rsidRPr="00000000">
        <w:rPr>
          <w:rtl w:val="0"/>
        </w:rPr>
        <w:t xml:space="preserve">Admins can see the tasks and its status.</w:t>
      </w:r>
    </w:p>
    <w:p w:rsidR="00000000" w:rsidDel="00000000" w:rsidP="00000000" w:rsidRDefault="00000000" w:rsidRPr="00000000" w14:paraId="0000010A">
      <w:pPr>
        <w:numPr>
          <w:ilvl w:val="0"/>
          <w:numId w:val="1"/>
        </w:numPr>
        <w:spacing w:after="240" w:before="240" w:line="276" w:lineRule="auto"/>
        <w:ind w:left="1440" w:hanging="360"/>
        <w:rPr>
          <w:u w:val="none"/>
        </w:rPr>
      </w:pPr>
      <w:r w:rsidDel="00000000" w:rsidR="00000000" w:rsidRPr="00000000">
        <w:rPr>
          <w:rtl w:val="0"/>
        </w:rPr>
        <w:t xml:space="preserve">Status changes from Draft phase to </w:t>
      </w:r>
      <w:r w:rsidDel="00000000" w:rsidR="00000000" w:rsidRPr="00000000">
        <w:rPr>
          <w:highlight w:val="yellow"/>
          <w:rtl w:val="0"/>
        </w:rPr>
        <w:t xml:space="preserve">Draft - With SMEs.</w:t>
      </w:r>
    </w:p>
    <w:p w:rsidR="00000000" w:rsidDel="00000000" w:rsidP="00000000" w:rsidRDefault="00000000" w:rsidRPr="00000000" w14:paraId="0000010B">
      <w:pPr>
        <w:pStyle w:val="Heading5"/>
        <w:ind w:firstLine="720"/>
        <w:rPr/>
      </w:pPr>
      <w:bookmarkStart w:colFirst="0" w:colLast="0" w:name="_heading=h.3j2qqm3" w:id="17"/>
      <w:bookmarkEnd w:id="17"/>
      <w:r w:rsidDel="00000000" w:rsidR="00000000" w:rsidRPr="00000000">
        <w:rPr>
          <w:rtl w:val="0"/>
        </w:rPr>
        <w:t xml:space="preserve">UC 12.4-1b View tasks</w:t>
      </w:r>
    </w:p>
    <w:p w:rsidR="00000000" w:rsidDel="00000000" w:rsidP="00000000" w:rsidRDefault="00000000" w:rsidRPr="00000000" w14:paraId="0000010C">
      <w:pPr>
        <w:numPr>
          <w:ilvl w:val="0"/>
          <w:numId w:val="11"/>
        </w:numPr>
        <w:ind w:left="1440" w:hanging="360"/>
        <w:rPr/>
      </w:pPr>
      <w:r w:rsidDel="00000000" w:rsidR="00000000" w:rsidRPr="00000000">
        <w:rPr>
          <w:rtl w:val="0"/>
        </w:rPr>
        <w:t xml:space="preserve">Admins can view all tasks with SME name, team name, status under “Tasks” section</w:t>
      </w:r>
    </w:p>
    <w:p w:rsidR="00000000" w:rsidDel="00000000" w:rsidP="00000000" w:rsidRDefault="00000000" w:rsidRPr="00000000" w14:paraId="0000010D">
      <w:pPr>
        <w:numPr>
          <w:ilvl w:val="0"/>
          <w:numId w:val="11"/>
        </w:numPr>
        <w:ind w:left="1440" w:hanging="360"/>
        <w:rPr>
          <w:u w:val="none"/>
        </w:rPr>
      </w:pPr>
      <w:r w:rsidDel="00000000" w:rsidR="00000000" w:rsidRPr="00000000">
        <w:rPr>
          <w:rtl w:val="0"/>
        </w:rPr>
        <w:t xml:space="preserve">Reminders to SMEs to be sent 2 days before the task is due and on the day and 1 day after the task is overdue.</w:t>
      </w:r>
    </w:p>
    <w:p w:rsidR="00000000" w:rsidDel="00000000" w:rsidP="00000000" w:rsidRDefault="00000000" w:rsidRPr="00000000" w14:paraId="0000010E">
      <w:pPr>
        <w:numPr>
          <w:ilvl w:val="1"/>
          <w:numId w:val="11"/>
        </w:numPr>
        <w:ind w:left="2160" w:hanging="360"/>
        <w:rPr>
          <w:u w:val="none"/>
        </w:rPr>
      </w:pPr>
      <w:r w:rsidDel="00000000" w:rsidR="00000000" w:rsidRPr="00000000">
        <w:rPr>
          <w:rtl w:val="0"/>
        </w:rPr>
        <w:t xml:space="preserve">An email to the Compliance team is sent 1 day after the task is overdue.</w:t>
      </w:r>
    </w:p>
    <w:p w:rsidR="00000000" w:rsidDel="00000000" w:rsidP="00000000" w:rsidRDefault="00000000" w:rsidRPr="00000000" w14:paraId="0000010F">
      <w:pPr>
        <w:numPr>
          <w:ilvl w:val="1"/>
          <w:numId w:val="11"/>
        </w:numPr>
        <w:ind w:left="2160" w:hanging="360"/>
        <w:rPr>
          <w:u w:val="none"/>
        </w:rPr>
      </w:pPr>
      <w:r w:rsidDel="00000000" w:rsidR="00000000" w:rsidRPr="00000000">
        <w:rPr>
          <w:rtl w:val="0"/>
        </w:rPr>
        <w:t xml:space="preserve">Status on the main screen changes to some orange color or some column to say task overdue. (To discuss)</w:t>
      </w:r>
    </w:p>
    <w:p w:rsidR="00000000" w:rsidDel="00000000" w:rsidP="00000000" w:rsidRDefault="00000000" w:rsidRPr="00000000" w14:paraId="00000110">
      <w:pPr>
        <w:pStyle w:val="Heading4"/>
        <w:rPr/>
      </w:pPr>
      <w:bookmarkStart w:colFirst="0" w:colLast="0" w:name="_heading=h.vthn1dnqx8x" w:id="18"/>
      <w:bookmarkEnd w:id="18"/>
      <w:r w:rsidDel="00000000" w:rsidR="00000000" w:rsidRPr="00000000">
        <w:rPr>
          <w:rtl w:val="0"/>
        </w:rPr>
      </w:r>
    </w:p>
    <w:p w:rsidR="00000000" w:rsidDel="00000000" w:rsidP="00000000" w:rsidRDefault="00000000" w:rsidRPr="00000000" w14:paraId="00000111">
      <w:pPr>
        <w:pStyle w:val="Heading4"/>
        <w:rPr/>
      </w:pPr>
      <w:bookmarkStart w:colFirst="0" w:colLast="0" w:name="_heading=h.44sinio" w:id="19"/>
      <w:bookmarkEnd w:id="19"/>
      <w:r w:rsidDel="00000000" w:rsidR="00000000" w:rsidRPr="00000000">
        <w:rPr>
          <w:rtl w:val="0"/>
        </w:rPr>
        <w:t xml:space="preserve">UC 12.4b Complete - in QA questionnaire   </w:t>
      </w:r>
    </w:p>
    <w:p w:rsidR="00000000" w:rsidDel="00000000" w:rsidP="00000000" w:rsidRDefault="00000000" w:rsidRPr="00000000" w14:paraId="00000112">
      <w:pPr>
        <w:rPr/>
      </w:pPr>
      <w:r w:rsidDel="00000000" w:rsidR="00000000" w:rsidRPr="00000000">
        <w:rPr>
          <w:rtl w:val="0"/>
        </w:rPr>
        <w:t xml:space="preserve">Business rule: Only the Client Admin can set a questionnaire to complete status.</w:t>
      </w:r>
    </w:p>
    <w:p w:rsidR="00000000" w:rsidDel="00000000" w:rsidP="00000000" w:rsidRDefault="00000000" w:rsidRPr="00000000" w14:paraId="00000113">
      <w:pPr>
        <w:rPr/>
      </w:pPr>
      <w:r w:rsidDel="00000000" w:rsidR="00000000" w:rsidRPr="00000000">
        <w:rPr>
          <w:rtl w:val="0"/>
        </w:rPr>
        <w:t xml:space="preserve">Precondition: Questionnaire has “In Process” or “draft phase” status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15"/>
        </w:numPr>
        <w:spacing w:before="240" w:lineRule="auto"/>
        <w:ind w:left="720" w:hanging="360"/>
      </w:pPr>
      <w:r w:rsidDel="00000000" w:rsidR="00000000" w:rsidRPr="00000000">
        <w:rPr>
          <w:rtl w:val="0"/>
        </w:rPr>
        <w:t xml:space="preserve">The admin completes the request and marks it as </w:t>
      </w:r>
      <w:r w:rsidDel="00000000" w:rsidR="00000000" w:rsidRPr="00000000">
        <w:rPr>
          <w:highlight w:val="yellow"/>
          <w:rtl w:val="0"/>
        </w:rPr>
        <w:t xml:space="preserve">"Complete - In QA."</w:t>
      </w:r>
    </w:p>
    <w:p w:rsidR="00000000" w:rsidDel="00000000" w:rsidP="00000000" w:rsidRDefault="00000000" w:rsidRPr="00000000" w14:paraId="00000116">
      <w:pPr>
        <w:numPr>
          <w:ilvl w:val="0"/>
          <w:numId w:val="15"/>
        </w:numPr>
        <w:ind w:left="720" w:hanging="360"/>
      </w:pPr>
      <w:r w:rsidDel="00000000" w:rsidR="00000000" w:rsidRPr="00000000">
        <w:rPr>
          <w:rtl w:val="0"/>
        </w:rPr>
        <w:t xml:space="preserve">System shows Comments box</w:t>
      </w:r>
    </w:p>
    <w:p w:rsidR="00000000" w:rsidDel="00000000" w:rsidP="00000000" w:rsidRDefault="00000000" w:rsidRPr="00000000" w14:paraId="00000117">
      <w:pPr>
        <w:numPr>
          <w:ilvl w:val="0"/>
          <w:numId w:val="15"/>
        </w:numPr>
        <w:ind w:left="720" w:hanging="360"/>
      </w:pPr>
      <w:r w:rsidDel="00000000" w:rsidR="00000000" w:rsidRPr="00000000">
        <w:rPr>
          <w:rtl w:val="0"/>
        </w:rPr>
        <w:t xml:space="preserve">User optionally fills in the Comment and completes.</w:t>
      </w:r>
    </w:p>
    <w:p w:rsidR="00000000" w:rsidDel="00000000" w:rsidP="00000000" w:rsidRDefault="00000000" w:rsidRPr="00000000" w14:paraId="00000118">
      <w:pPr>
        <w:numPr>
          <w:ilvl w:val="0"/>
          <w:numId w:val="15"/>
        </w:numPr>
        <w:ind w:left="720" w:hanging="360"/>
      </w:pPr>
      <w:r w:rsidDel="00000000" w:rsidR="00000000" w:rsidRPr="00000000">
        <w:rPr>
          <w:rtl w:val="0"/>
        </w:rPr>
        <w:t xml:space="preserve">System sets questionnaire “Complete - in QA”, saves timestamp.</w:t>
      </w:r>
    </w:p>
    <w:p w:rsidR="00000000" w:rsidDel="00000000" w:rsidP="00000000" w:rsidRDefault="00000000" w:rsidRPr="00000000" w14:paraId="00000119">
      <w:pPr>
        <w:numPr>
          <w:ilvl w:val="0"/>
          <w:numId w:val="15"/>
        </w:numPr>
        <w:ind w:left="720" w:hanging="360"/>
      </w:pPr>
      <w:r w:rsidDel="00000000" w:rsidR="00000000" w:rsidRPr="00000000">
        <w:rPr>
          <w:rtl w:val="0"/>
        </w:rPr>
        <w:t xml:space="preserve">System updates Qs. Status field in Salesforce if integration is set up</w:t>
      </w:r>
    </w:p>
    <w:p w:rsidR="00000000" w:rsidDel="00000000" w:rsidP="00000000" w:rsidRDefault="00000000" w:rsidRPr="00000000" w14:paraId="0000011A">
      <w:pPr>
        <w:numPr>
          <w:ilvl w:val="0"/>
          <w:numId w:val="15"/>
        </w:numPr>
        <w:ind w:left="720" w:hanging="360"/>
      </w:pPr>
      <w:r w:rsidDel="00000000" w:rsidR="00000000" w:rsidRPr="00000000">
        <w:rPr>
          <w:rtl w:val="0"/>
        </w:rPr>
        <w:t xml:space="preserve">System sends an email to RFP-C team and Client Sales.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6"/>
        <w:rPr/>
      </w:pPr>
      <w:bookmarkStart w:colFirst="0" w:colLast="0" w:name="_heading=h.2jxsxqh" w:id="20"/>
      <w:bookmarkEnd w:id="20"/>
      <w:r w:rsidDel="00000000" w:rsidR="00000000" w:rsidRPr="00000000">
        <w:rPr>
          <w:rtl w:val="0"/>
        </w:rPr>
        <w:t xml:space="preserve">SS.UC Complete - In QA questionnaire email</w:t>
      </w:r>
    </w:p>
    <w:p w:rsidR="00000000" w:rsidDel="00000000" w:rsidP="00000000" w:rsidRDefault="00000000" w:rsidRPr="00000000" w14:paraId="0000011D">
      <w:pPr>
        <w:rPr/>
      </w:pPr>
      <w:r w:rsidDel="00000000" w:rsidR="00000000" w:rsidRPr="00000000">
        <w:rPr>
          <w:rtl w:val="0"/>
        </w:rPr>
        <w:t xml:space="preserve">An email to RFP-C team and Client Admins questionnaire was marked as Complete - in QA.</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pStyle w:val="Heading6"/>
        <w:spacing w:line="276" w:lineRule="auto"/>
        <w:rPr/>
      </w:pPr>
      <w:bookmarkStart w:colFirst="0" w:colLast="0" w:name="_heading=h.2xcytpi" w:id="21"/>
      <w:bookmarkEnd w:id="21"/>
      <w:r w:rsidDel="00000000" w:rsidR="00000000" w:rsidRPr="00000000">
        <w:rPr>
          <w:rtl w:val="0"/>
        </w:rPr>
        <w:t xml:space="preserve">SS.UC Complete- In QA questionnaire email</w:t>
      </w:r>
    </w:p>
    <w:p w:rsidR="00000000" w:rsidDel="00000000" w:rsidP="00000000" w:rsidRDefault="00000000" w:rsidRPr="00000000" w14:paraId="00000120">
      <w:pPr>
        <w:pStyle w:val="Heading4"/>
        <w:rPr/>
      </w:pPr>
      <w:bookmarkStart w:colFirst="0" w:colLast="0" w:name="_heading=h.1ci93xb" w:id="22"/>
      <w:bookmarkEnd w:id="22"/>
      <w:r w:rsidDel="00000000" w:rsidR="00000000" w:rsidRPr="00000000">
        <w:rPr>
          <w:rtl w:val="0"/>
        </w:rPr>
      </w:r>
    </w:p>
    <w:p w:rsidR="00000000" w:rsidDel="00000000" w:rsidP="00000000" w:rsidRDefault="00000000" w:rsidRPr="00000000" w14:paraId="00000121">
      <w:pPr>
        <w:pStyle w:val="Heading4"/>
        <w:rPr/>
      </w:pPr>
      <w:bookmarkStart w:colFirst="0" w:colLast="0" w:name="_heading=h.3whwml4" w:id="23"/>
      <w:bookmarkEnd w:id="23"/>
      <w:r w:rsidDel="00000000" w:rsidR="00000000" w:rsidRPr="00000000">
        <w:rPr>
          <w:rtl w:val="0"/>
        </w:rPr>
        <w:t xml:space="preserve">UC 12.6 UC Complete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5"/>
        </w:numPr>
        <w:spacing w:after="0" w:before="240" w:line="276" w:lineRule="auto"/>
        <w:ind w:left="720" w:hanging="360"/>
        <w:rPr>
          <w:u w:val="none"/>
        </w:rPr>
      </w:pPr>
      <w:r w:rsidDel="00000000" w:rsidR="00000000" w:rsidRPr="00000000">
        <w:rPr>
          <w:rtl w:val="0"/>
        </w:rPr>
        <w:t xml:space="preserve">Admins can mark a request as</w:t>
      </w:r>
      <w:r w:rsidDel="00000000" w:rsidR="00000000" w:rsidRPr="00000000">
        <w:rPr>
          <w:highlight w:val="yellow"/>
          <w:rtl w:val="0"/>
        </w:rPr>
        <w:t xml:space="preserve"> Complete</w:t>
      </w:r>
      <w:r w:rsidDel="00000000" w:rsidR="00000000" w:rsidRPr="00000000">
        <w:rPr>
          <w:rtl w:val="0"/>
        </w:rPr>
      </w:r>
    </w:p>
    <w:p w:rsidR="00000000" w:rsidDel="00000000" w:rsidP="00000000" w:rsidRDefault="00000000" w:rsidRPr="00000000" w14:paraId="00000124">
      <w:pPr>
        <w:numPr>
          <w:ilvl w:val="0"/>
          <w:numId w:val="5"/>
        </w:numPr>
        <w:spacing w:after="0" w:before="0" w:line="276" w:lineRule="auto"/>
        <w:ind w:left="720" w:hanging="360"/>
        <w:rPr>
          <w:u w:val="none"/>
        </w:rPr>
      </w:pPr>
      <w:r w:rsidDel="00000000" w:rsidR="00000000" w:rsidRPr="00000000">
        <w:rPr>
          <w:rtl w:val="0"/>
        </w:rPr>
        <w:t xml:space="preserve">System shows Comments box as optional - popup</w:t>
      </w:r>
      <w:r w:rsidDel="00000000" w:rsidR="00000000" w:rsidRPr="00000000">
        <w:rPr>
          <w:rtl w:val="0"/>
        </w:rPr>
      </w:r>
    </w:p>
    <w:p w:rsidR="00000000" w:rsidDel="00000000" w:rsidP="00000000" w:rsidRDefault="00000000" w:rsidRPr="00000000" w14:paraId="00000125">
      <w:pPr>
        <w:numPr>
          <w:ilvl w:val="0"/>
          <w:numId w:val="5"/>
        </w:numPr>
        <w:spacing w:after="0" w:before="0" w:line="276" w:lineRule="auto"/>
        <w:ind w:left="720" w:hanging="360"/>
        <w:rPr>
          <w:u w:val="none"/>
        </w:rPr>
      </w:pPr>
      <w:r w:rsidDel="00000000" w:rsidR="00000000" w:rsidRPr="00000000">
        <w:rPr>
          <w:rtl w:val="0"/>
        </w:rPr>
        <w:t xml:space="preserve">System records date of Completion</w:t>
      </w:r>
      <w:r w:rsidDel="00000000" w:rsidR="00000000" w:rsidRPr="00000000">
        <w:rPr>
          <w:rtl w:val="0"/>
        </w:rPr>
      </w:r>
    </w:p>
    <w:p w:rsidR="00000000" w:rsidDel="00000000" w:rsidP="00000000" w:rsidRDefault="00000000" w:rsidRPr="00000000" w14:paraId="00000126">
      <w:pPr>
        <w:numPr>
          <w:ilvl w:val="0"/>
          <w:numId w:val="5"/>
        </w:numPr>
        <w:spacing w:after="240" w:before="0" w:line="276" w:lineRule="auto"/>
        <w:ind w:left="720" w:hanging="360"/>
        <w:rPr>
          <w:u w:val="none"/>
        </w:rPr>
      </w:pPr>
      <w:r w:rsidDel="00000000" w:rsidR="00000000" w:rsidRPr="00000000">
        <w:rPr>
          <w:rtl w:val="0"/>
        </w:rPr>
        <w:t xml:space="preserve">Sends an email to RFP-C alias and Client Admins</w:t>
      </w:r>
      <w:r w:rsidDel="00000000" w:rsidR="00000000" w:rsidRPr="00000000">
        <w:rPr>
          <w:rtl w:val="0"/>
        </w:rPr>
      </w:r>
    </w:p>
    <w:p w:rsidR="00000000" w:rsidDel="00000000" w:rsidP="00000000" w:rsidRDefault="00000000" w:rsidRPr="00000000" w14:paraId="00000127">
      <w:pPr>
        <w:pStyle w:val="Heading4"/>
        <w:rPr/>
      </w:pPr>
      <w:bookmarkStart w:colFirst="0" w:colLast="0" w:name="_heading=h.2bn6wsx" w:id="24"/>
      <w:bookmarkEnd w:id="24"/>
      <w:r w:rsidDel="00000000" w:rsidR="00000000" w:rsidRPr="00000000">
        <w:rPr>
          <w:rtl w:val="0"/>
        </w:rPr>
      </w:r>
    </w:p>
    <w:p w:rsidR="00000000" w:rsidDel="00000000" w:rsidP="00000000" w:rsidRDefault="00000000" w:rsidRPr="00000000" w14:paraId="00000128">
      <w:pPr>
        <w:pStyle w:val="Heading4"/>
        <w:rPr/>
      </w:pPr>
      <w:bookmarkStart w:colFirst="0" w:colLast="0" w:name="_heading=h.qsh70q" w:id="25"/>
      <w:bookmarkEnd w:id="25"/>
      <w:r w:rsidDel="00000000" w:rsidR="00000000" w:rsidRPr="00000000">
        <w:rPr>
          <w:rtl w:val="0"/>
        </w:rPr>
        <w:t xml:space="preserve">UC 12.7a Cancel/reject questionnaire   </w:t>
      </w:r>
    </w:p>
    <w:p w:rsidR="00000000" w:rsidDel="00000000" w:rsidP="00000000" w:rsidRDefault="00000000" w:rsidRPr="00000000" w14:paraId="00000129">
      <w:pPr>
        <w:rPr/>
      </w:pPr>
      <w:r w:rsidDel="00000000" w:rsidR="00000000" w:rsidRPr="00000000">
        <w:rPr>
          <w:rtl w:val="0"/>
        </w:rPr>
        <w:t xml:space="preserve">Precondition: request status is "Request Received."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User can mark questionnaire Canceled.</w:t>
      </w:r>
    </w:p>
    <w:p w:rsidR="00000000" w:rsidDel="00000000" w:rsidP="00000000" w:rsidRDefault="00000000" w:rsidRPr="00000000" w14:paraId="0000012C">
      <w:pPr>
        <w:numPr>
          <w:ilvl w:val="0"/>
          <w:numId w:val="14"/>
        </w:numPr>
        <w:spacing w:line="276" w:lineRule="auto"/>
        <w:ind w:left="720" w:hanging="360"/>
        <w:rPr/>
      </w:pPr>
      <w:r w:rsidDel="00000000" w:rsidR="00000000" w:rsidRPr="00000000">
        <w:rPr>
          <w:rtl w:val="0"/>
        </w:rPr>
        <w:t xml:space="preserve">User triggers cancel questionnaire</w:t>
      </w:r>
    </w:p>
    <w:p w:rsidR="00000000" w:rsidDel="00000000" w:rsidP="00000000" w:rsidRDefault="00000000" w:rsidRPr="00000000" w14:paraId="0000012D">
      <w:pPr>
        <w:numPr>
          <w:ilvl w:val="0"/>
          <w:numId w:val="14"/>
        </w:numPr>
        <w:spacing w:line="276" w:lineRule="auto"/>
        <w:ind w:left="720" w:hanging="360"/>
        <w:rPr/>
      </w:pPr>
      <w:r w:rsidDel="00000000" w:rsidR="00000000" w:rsidRPr="00000000">
        <w:rPr>
          <w:rtl w:val="0"/>
        </w:rPr>
        <w:t xml:space="preserve">System shows pop up to ask user to confirm cancellation.</w:t>
      </w:r>
    </w:p>
    <w:p w:rsidR="00000000" w:rsidDel="00000000" w:rsidP="00000000" w:rsidRDefault="00000000" w:rsidRPr="00000000" w14:paraId="0000012E">
      <w:pPr>
        <w:numPr>
          <w:ilvl w:val="0"/>
          <w:numId w:val="14"/>
        </w:numPr>
        <w:spacing w:line="276" w:lineRule="auto"/>
        <w:ind w:left="720" w:hanging="360"/>
        <w:rPr/>
      </w:pPr>
      <w:r w:rsidDel="00000000" w:rsidR="00000000" w:rsidRPr="00000000">
        <w:rPr>
          <w:rtl w:val="0"/>
        </w:rPr>
        <w:t xml:space="preserve">Client confirms.</w:t>
      </w:r>
    </w:p>
    <w:p w:rsidR="00000000" w:rsidDel="00000000" w:rsidP="00000000" w:rsidRDefault="00000000" w:rsidRPr="00000000" w14:paraId="0000012F">
      <w:pPr>
        <w:numPr>
          <w:ilvl w:val="0"/>
          <w:numId w:val="14"/>
        </w:numPr>
        <w:ind w:left="720" w:hanging="360"/>
        <w:rPr/>
      </w:pPr>
      <w:r w:rsidDel="00000000" w:rsidR="00000000" w:rsidRPr="00000000">
        <w:rPr>
          <w:rtl w:val="0"/>
        </w:rPr>
        <w:t xml:space="preserve">System enables the button to submit new request.</w:t>
      </w:r>
    </w:p>
    <w:p w:rsidR="00000000" w:rsidDel="00000000" w:rsidP="00000000" w:rsidRDefault="00000000" w:rsidRPr="00000000" w14:paraId="00000130">
      <w:pPr>
        <w:numPr>
          <w:ilvl w:val="0"/>
          <w:numId w:val="14"/>
        </w:numPr>
        <w:spacing w:line="276" w:lineRule="auto"/>
        <w:ind w:left="720" w:hanging="360"/>
        <w:rPr/>
      </w:pPr>
      <w:r w:rsidDel="00000000" w:rsidR="00000000" w:rsidRPr="00000000">
        <w:rPr>
          <w:rtl w:val="0"/>
        </w:rPr>
        <w:t xml:space="preserve">System sends an email to Salesforce account POC/Internal Sales POC  and RFP-C team, customer (requester) if enabled and Client Admin.</w:t>
      </w:r>
    </w:p>
    <w:p w:rsidR="00000000" w:rsidDel="00000000" w:rsidP="00000000" w:rsidRDefault="00000000" w:rsidRPr="00000000" w14:paraId="00000131">
      <w:pPr>
        <w:numPr>
          <w:ilvl w:val="0"/>
          <w:numId w:val="14"/>
        </w:numPr>
        <w:spacing w:line="276" w:lineRule="auto"/>
        <w:ind w:left="720" w:hanging="360"/>
        <w:rPr/>
      </w:pPr>
      <w:r w:rsidDel="00000000" w:rsidR="00000000" w:rsidRPr="00000000">
        <w:rPr>
          <w:rtl w:val="0"/>
        </w:rPr>
        <w:t xml:space="preserve">System updates questionnaire status, saves tiemstamp.</w:t>
      </w:r>
    </w:p>
    <w:p w:rsidR="00000000" w:rsidDel="00000000" w:rsidP="00000000" w:rsidRDefault="00000000" w:rsidRPr="00000000" w14:paraId="00000132">
      <w:pPr>
        <w:numPr>
          <w:ilvl w:val="0"/>
          <w:numId w:val="14"/>
        </w:numPr>
        <w:spacing w:line="276" w:lineRule="auto"/>
        <w:ind w:left="720" w:hanging="360"/>
        <w:rPr/>
      </w:pPr>
      <w:r w:rsidDel="00000000" w:rsidR="00000000" w:rsidRPr="00000000">
        <w:rPr>
          <w:rtl w:val="0"/>
        </w:rPr>
        <w:t xml:space="preserve">System updates Qs. Status field in Salesforce to “Canceled”</w:t>
      </w:r>
    </w:p>
    <w:p w:rsidR="00000000" w:rsidDel="00000000" w:rsidP="00000000" w:rsidRDefault="00000000" w:rsidRPr="00000000" w14:paraId="00000133">
      <w:pPr>
        <w:pStyle w:val="Heading6"/>
        <w:rPr/>
      </w:pPr>
      <w:bookmarkStart w:colFirst="0" w:colLast="0" w:name="_heading=h.3as4poj" w:id="26"/>
      <w:bookmarkEnd w:id="26"/>
      <w:r w:rsidDel="00000000" w:rsidR="00000000" w:rsidRPr="00000000">
        <w:rPr>
          <w:rtl w:val="0"/>
        </w:rPr>
        <w:t xml:space="preserve">SS.UC.Cancel questionnaire - email to the customer</w:t>
      </w:r>
    </w:p>
    <w:p w:rsidR="00000000" w:rsidDel="00000000" w:rsidP="00000000" w:rsidRDefault="00000000" w:rsidRPr="00000000" w14:paraId="00000134">
      <w:pPr>
        <w:spacing w:line="276" w:lineRule="auto"/>
        <w:rPr/>
      </w:pPr>
      <w:r w:rsidDel="00000000" w:rsidR="00000000" w:rsidRPr="00000000">
        <w:rPr>
          <w:rtl w:val="0"/>
        </w:rPr>
        <w:t xml:space="preserve">The request is canceled, please contact your account manager. Sorry for the inconvenience.</w:t>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pStyle w:val="Heading4"/>
        <w:rPr/>
      </w:pPr>
      <w:bookmarkStart w:colFirst="0" w:colLast="0" w:name="_heading=h.1pxezwc" w:id="27"/>
      <w:bookmarkEnd w:id="27"/>
      <w:r w:rsidDel="00000000" w:rsidR="00000000" w:rsidRPr="00000000">
        <w:rPr>
          <w:rtl w:val="0"/>
        </w:rPr>
        <w:t xml:space="preserve">UC 12.7b Set questionnaire on hold   </w:t>
      </w:r>
    </w:p>
    <w:p w:rsidR="00000000" w:rsidDel="00000000" w:rsidP="00000000" w:rsidRDefault="00000000" w:rsidRPr="00000000" w14:paraId="00000137">
      <w:pPr>
        <w:spacing w:line="276" w:lineRule="auto"/>
        <w:rPr/>
      </w:pPr>
      <w:r w:rsidDel="00000000" w:rsidR="00000000" w:rsidRPr="00000000">
        <w:rPr>
          <w:rtl w:val="0"/>
        </w:rPr>
        <w:t xml:space="preserve">Admin can set the questionnaire to “On Hold” status.</w:t>
      </w:r>
    </w:p>
    <w:p w:rsidR="00000000" w:rsidDel="00000000" w:rsidP="00000000" w:rsidRDefault="00000000" w:rsidRPr="00000000" w14:paraId="00000138">
      <w:pPr>
        <w:numPr>
          <w:ilvl w:val="0"/>
          <w:numId w:val="6"/>
        </w:numPr>
        <w:spacing w:line="276" w:lineRule="auto"/>
        <w:ind w:left="720" w:hanging="360"/>
        <w:rPr/>
      </w:pPr>
      <w:r w:rsidDel="00000000" w:rsidR="00000000" w:rsidRPr="00000000">
        <w:rPr>
          <w:rtl w:val="0"/>
        </w:rPr>
        <w:t xml:space="preserve">Amin triggers hold questionnaire</w:t>
      </w:r>
    </w:p>
    <w:p w:rsidR="00000000" w:rsidDel="00000000" w:rsidP="00000000" w:rsidRDefault="00000000" w:rsidRPr="00000000" w14:paraId="00000139">
      <w:pPr>
        <w:numPr>
          <w:ilvl w:val="0"/>
          <w:numId w:val="6"/>
        </w:numPr>
        <w:spacing w:line="276" w:lineRule="auto"/>
        <w:ind w:left="720" w:hanging="360"/>
        <w:rPr/>
      </w:pPr>
      <w:r w:rsidDel="00000000" w:rsidR="00000000" w:rsidRPr="00000000">
        <w:rPr>
          <w:rtl w:val="0"/>
        </w:rPr>
        <w:t xml:space="preserve">System shows pop up to ask admin to confirm “On Hold” status.</w:t>
      </w:r>
    </w:p>
    <w:p w:rsidR="00000000" w:rsidDel="00000000" w:rsidP="00000000" w:rsidRDefault="00000000" w:rsidRPr="00000000" w14:paraId="0000013A">
      <w:pPr>
        <w:numPr>
          <w:ilvl w:val="0"/>
          <w:numId w:val="6"/>
        </w:numPr>
        <w:spacing w:line="276" w:lineRule="auto"/>
        <w:ind w:left="720" w:hanging="360"/>
        <w:rPr>
          <w:u w:val="none"/>
        </w:rPr>
      </w:pPr>
      <w:r w:rsidDel="00000000" w:rsidR="00000000" w:rsidRPr="00000000">
        <w:rPr>
          <w:rtl w:val="0"/>
        </w:rPr>
        <w:t xml:space="preserve">Add comments (Comment box)</w:t>
      </w:r>
    </w:p>
    <w:p w:rsidR="00000000" w:rsidDel="00000000" w:rsidP="00000000" w:rsidRDefault="00000000" w:rsidRPr="00000000" w14:paraId="0000013B">
      <w:pPr>
        <w:numPr>
          <w:ilvl w:val="0"/>
          <w:numId w:val="6"/>
        </w:numPr>
        <w:spacing w:line="276" w:lineRule="auto"/>
        <w:ind w:left="720" w:hanging="360"/>
        <w:rPr/>
      </w:pPr>
      <w:r w:rsidDel="00000000" w:rsidR="00000000" w:rsidRPr="00000000">
        <w:rPr>
          <w:rtl w:val="0"/>
        </w:rPr>
        <w:t xml:space="preserve">Admin confirms.</w:t>
      </w:r>
    </w:p>
    <w:p w:rsidR="00000000" w:rsidDel="00000000" w:rsidP="00000000" w:rsidRDefault="00000000" w:rsidRPr="00000000" w14:paraId="0000013C">
      <w:pPr>
        <w:numPr>
          <w:ilvl w:val="0"/>
          <w:numId w:val="6"/>
        </w:numPr>
        <w:ind w:left="720" w:hanging="360"/>
        <w:rPr/>
      </w:pPr>
      <w:r w:rsidDel="00000000" w:rsidR="00000000" w:rsidRPr="00000000">
        <w:rPr>
          <w:rtl w:val="0"/>
        </w:rPr>
        <w:t xml:space="preserve">System enables the button to submit new request at client side</w:t>
      </w:r>
    </w:p>
    <w:p w:rsidR="00000000" w:rsidDel="00000000" w:rsidP="00000000" w:rsidRDefault="00000000" w:rsidRPr="00000000" w14:paraId="0000013D">
      <w:pPr>
        <w:numPr>
          <w:ilvl w:val="0"/>
          <w:numId w:val="6"/>
        </w:numPr>
        <w:spacing w:line="276" w:lineRule="auto"/>
        <w:ind w:left="720" w:hanging="360"/>
        <w:rPr/>
      </w:pPr>
      <w:r w:rsidDel="00000000" w:rsidR="00000000" w:rsidRPr="00000000">
        <w:rPr>
          <w:rtl w:val="0"/>
        </w:rPr>
        <w:t xml:space="preserve">System updates questionnaire status, saves timestamp.</w:t>
      </w:r>
    </w:p>
    <w:p w:rsidR="00000000" w:rsidDel="00000000" w:rsidP="00000000" w:rsidRDefault="00000000" w:rsidRPr="00000000" w14:paraId="0000013E">
      <w:pPr>
        <w:numPr>
          <w:ilvl w:val="0"/>
          <w:numId w:val="6"/>
        </w:numPr>
        <w:spacing w:line="276" w:lineRule="auto"/>
        <w:ind w:left="720" w:hanging="360"/>
        <w:rPr/>
      </w:pPr>
      <w:r w:rsidDel="00000000" w:rsidR="00000000" w:rsidRPr="00000000">
        <w:rPr>
          <w:rtl w:val="0"/>
        </w:rPr>
        <w:t xml:space="preserve">System sends an email to Salesforce account POC/Customer email, Internal Sales POC  and RFP-C team to say the request is on hold.</w:t>
      </w:r>
    </w:p>
    <w:p w:rsidR="00000000" w:rsidDel="00000000" w:rsidP="00000000" w:rsidRDefault="00000000" w:rsidRPr="00000000" w14:paraId="0000013F">
      <w:pPr>
        <w:spacing w:line="276" w:lineRule="auto"/>
        <w:ind w:left="720" w:firstLine="0"/>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t xml:space="preserve">SS.UC.Hold on questionnaire - email to the customer (not for MVP)</w:t>
      </w:r>
    </w:p>
    <w:p w:rsidR="00000000" w:rsidDel="00000000" w:rsidP="00000000" w:rsidRDefault="00000000" w:rsidRPr="00000000" w14:paraId="00000141">
      <w:pPr>
        <w:spacing w:line="276" w:lineRule="auto"/>
        <w:rPr/>
      </w:pPr>
      <w:r w:rsidDel="00000000" w:rsidR="00000000" w:rsidRPr="00000000">
        <w:rPr>
          <w:rtl w:val="0"/>
        </w:rPr>
        <w:t xml:space="preserve">The request is on hold. Sorry for the inconvenience. (not for MVP)</w:t>
      </w:r>
    </w:p>
    <w:p w:rsidR="00000000" w:rsidDel="00000000" w:rsidP="00000000" w:rsidRDefault="00000000" w:rsidRPr="00000000" w14:paraId="00000142">
      <w:pPr>
        <w:pStyle w:val="Heading4"/>
        <w:spacing w:line="276" w:lineRule="auto"/>
        <w:rPr/>
      </w:pPr>
      <w:bookmarkStart w:colFirst="0" w:colLast="0" w:name="_heading=h.49x2ik5" w:id="28"/>
      <w:bookmarkEnd w:id="28"/>
      <w:r w:rsidDel="00000000" w:rsidR="00000000" w:rsidRPr="00000000">
        <w:rPr>
          <w:rtl w:val="0"/>
        </w:rPr>
        <w:t xml:space="preserve">UC 12.8 Answer questionnaire on clients portal </w:t>
      </w:r>
    </w:p>
    <w:p w:rsidR="00000000" w:rsidDel="00000000" w:rsidP="00000000" w:rsidRDefault="00000000" w:rsidRPr="00000000" w14:paraId="00000143">
      <w:pPr>
        <w:spacing w:line="276" w:lineRule="auto"/>
        <w:ind w:firstLine="720"/>
        <w:rPr/>
      </w:pPr>
      <w:r w:rsidDel="00000000" w:rsidR="00000000" w:rsidRPr="00000000">
        <w:rPr>
          <w:rtl w:val="0"/>
        </w:rPr>
        <w:t xml:space="preserve">Example portal </w:t>
      </w:r>
    </w:p>
    <w:p w:rsidR="00000000" w:rsidDel="00000000" w:rsidP="00000000" w:rsidRDefault="00000000" w:rsidRPr="00000000" w14:paraId="00000144">
      <w:pPr>
        <w:spacing w:line="276" w:lineRule="auto"/>
        <w:ind w:firstLine="720"/>
        <w:rPr/>
      </w:pPr>
      <w:r w:rsidDel="00000000" w:rsidR="00000000" w:rsidRPr="00000000">
        <w:rPr>
          <w:rtl w:val="0"/>
        </w:rPr>
      </w:r>
    </w:p>
    <w:p w:rsidR="00000000" w:rsidDel="00000000" w:rsidP="00000000" w:rsidRDefault="00000000" w:rsidRPr="00000000" w14:paraId="00000145">
      <w:pPr>
        <w:spacing w:line="276" w:lineRule="auto"/>
        <w:ind w:firstLine="720"/>
        <w:rPr/>
      </w:pPr>
      <w:r w:rsidDel="00000000" w:rsidR="00000000" w:rsidRPr="00000000">
        <w:rPr>
          <w:rtl w:val="0"/>
        </w:rPr>
      </w:r>
    </w:p>
    <w:p w:rsidR="00000000" w:rsidDel="00000000" w:rsidP="00000000" w:rsidRDefault="00000000" w:rsidRPr="00000000" w14:paraId="00000146">
      <w:pPr>
        <w:spacing w:line="276" w:lineRule="auto"/>
        <w:ind w:firstLine="720"/>
        <w:rPr/>
      </w:pPr>
      <w:r w:rsidDel="00000000" w:rsidR="00000000" w:rsidRPr="00000000">
        <w:rPr>
          <w:rtl w:val="0"/>
        </w:rPr>
      </w:r>
    </w:p>
    <w:p w:rsidR="00000000" w:rsidDel="00000000" w:rsidP="00000000" w:rsidRDefault="00000000" w:rsidRPr="00000000" w14:paraId="00000147">
      <w:pPr>
        <w:spacing w:line="276" w:lineRule="auto"/>
        <w:ind w:left="2160" w:firstLine="0"/>
        <w:rPr/>
      </w:pPr>
      <w:r w:rsidDel="00000000" w:rsidR="00000000" w:rsidRPr="00000000">
        <w:rPr/>
        <w:drawing>
          <wp:inline distB="114300" distT="114300" distL="114300" distR="114300">
            <wp:extent cx="4911996" cy="260556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11996" cy="2605562"/>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line="276" w:lineRule="auto"/>
        <w:ind w:left="2160" w:firstLine="0"/>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t xml:space="preserve">Browser widget should be built and support the most recent versions of most popular browsers.</w:t>
      </w:r>
    </w:p>
    <w:p w:rsidR="00000000" w:rsidDel="00000000" w:rsidP="00000000" w:rsidRDefault="00000000" w:rsidRPr="00000000" w14:paraId="0000014A">
      <w:pPr>
        <w:spacing w:line="276" w:lineRule="auto"/>
        <w:rPr/>
      </w:pPr>
      <w:r w:rsidDel="00000000" w:rsidR="00000000" w:rsidRPr="00000000">
        <w:rPr>
          <w:rtl w:val="0"/>
        </w:rPr>
        <w:t xml:space="preserve">Onetrust platform is often used as a platform for questionnaires fill in - </w:t>
      </w:r>
      <w:hyperlink r:id="rId8">
        <w:r w:rsidDel="00000000" w:rsidR="00000000" w:rsidRPr="00000000">
          <w:rPr>
            <w:color w:val="1155cc"/>
            <w:u w:val="single"/>
            <w:rtl w:val="0"/>
          </w:rPr>
          <w:t xml:space="preserve">https://www.onetrust.com/</w:t>
        </w:r>
      </w:hyperlink>
      <w:r w:rsidDel="00000000" w:rsidR="00000000" w:rsidRPr="00000000">
        <w:rPr>
          <w:rtl w:val="0"/>
        </w:rPr>
        <w:t xml:space="preserve">.</w:t>
      </w:r>
    </w:p>
    <w:p w:rsidR="00000000" w:rsidDel="00000000" w:rsidP="00000000" w:rsidRDefault="00000000" w:rsidRPr="00000000" w14:paraId="0000014B">
      <w:pPr>
        <w:pStyle w:val="Heading4"/>
        <w:spacing w:line="276" w:lineRule="auto"/>
        <w:rPr/>
      </w:pPr>
      <w:bookmarkStart w:colFirst="0" w:colLast="0" w:name="_heading=h.2p2csry" w:id="29"/>
      <w:bookmarkEnd w:id="29"/>
      <w:r w:rsidDel="00000000" w:rsidR="00000000" w:rsidRPr="00000000">
        <w:rPr>
          <w:rtl w:val="0"/>
        </w:rPr>
        <w:t xml:space="preserve">UC 12.9 View standard questionnaires documents list   </w:t>
      </w:r>
    </w:p>
    <w:p w:rsidR="00000000" w:rsidDel="00000000" w:rsidP="00000000" w:rsidRDefault="00000000" w:rsidRPr="00000000" w14:paraId="0000014C">
      <w:pPr>
        <w:rPr/>
      </w:pPr>
      <w:r w:rsidDel="00000000" w:rsidR="00000000" w:rsidRPr="00000000">
        <w:rPr>
          <w:rtl w:val="0"/>
        </w:rPr>
        <w:t xml:space="preserve">Knowledge base for AI can be managed in different ways depending on what is most simple to implement. Knowledge base can be represented as questions - answers documents or just any documents of the Client to extract data from.</w:t>
      </w:r>
    </w:p>
    <w:p w:rsidR="00000000" w:rsidDel="00000000" w:rsidP="00000000" w:rsidRDefault="00000000" w:rsidRPr="00000000" w14:paraId="0000014D">
      <w:pPr>
        <w:pStyle w:val="Heading4"/>
        <w:spacing w:line="276" w:lineRule="auto"/>
        <w:rPr/>
      </w:pPr>
      <w:bookmarkStart w:colFirst="0" w:colLast="0" w:name="_heading=h.147n2zr" w:id="30"/>
      <w:bookmarkEnd w:id="30"/>
      <w:r w:rsidDel="00000000" w:rsidR="00000000" w:rsidRPr="00000000">
        <w:rPr>
          <w:rtl w:val="0"/>
        </w:rPr>
        <w:t xml:space="preserve">UC 12.10 Upload standard questionnaires document   </w:t>
      </w:r>
    </w:p>
    <w:p w:rsidR="00000000" w:rsidDel="00000000" w:rsidP="00000000" w:rsidRDefault="00000000" w:rsidRPr="00000000" w14:paraId="0000014E">
      <w:pPr>
        <w:spacing w:line="276" w:lineRule="auto"/>
        <w:rPr/>
      </w:pPr>
      <w:r w:rsidDel="00000000" w:rsidR="00000000" w:rsidRPr="00000000">
        <w:rPr>
          <w:rtl w:val="0"/>
        </w:rPr>
        <w:t xml:space="preserve">Our client will have their STANDARD QUESTIONNAIRE WITH RESPONSES UPLOADED FOR Secureblox to use to help respond.</w:t>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t xml:space="preserve">UPTO 5 FILES For AI TOOL to use. </w:t>
      </w:r>
    </w:p>
    <w:p w:rsidR="00000000" w:rsidDel="00000000" w:rsidP="00000000" w:rsidRDefault="00000000" w:rsidRPr="00000000" w14:paraId="00000151">
      <w:pPr>
        <w:pStyle w:val="Heading4"/>
        <w:spacing w:line="276" w:lineRule="auto"/>
        <w:rPr>
          <w:color w:val="ff9900"/>
        </w:rPr>
      </w:pPr>
      <w:bookmarkStart w:colFirst="0" w:colLast="0" w:name="_heading=h.3o7alnk" w:id="31"/>
      <w:bookmarkEnd w:id="31"/>
      <w:r w:rsidDel="00000000" w:rsidR="00000000" w:rsidRPr="00000000">
        <w:rPr>
          <w:rtl w:val="0"/>
        </w:rPr>
        <w:t xml:space="preserve">UC 12.11 Delete standard questionnaires document   </w:t>
      </w:r>
      <w:r w:rsidDel="00000000" w:rsidR="00000000" w:rsidRPr="00000000">
        <w:rPr>
          <w:rtl w:val="0"/>
        </w:rPr>
      </w:r>
    </w:p>
    <w:p w:rsidR="00000000" w:rsidDel="00000000" w:rsidP="00000000" w:rsidRDefault="00000000" w:rsidRPr="00000000" w14:paraId="00000152">
      <w:pPr>
        <w:pStyle w:val="Heading4"/>
        <w:spacing w:line="276" w:lineRule="auto"/>
        <w:rPr/>
      </w:pPr>
      <w:bookmarkStart w:colFirst="0" w:colLast="0" w:name="_heading=h.23ckvvd" w:id="32"/>
      <w:bookmarkEnd w:id="32"/>
      <w:r w:rsidDel="00000000" w:rsidR="00000000" w:rsidRPr="00000000">
        <w:rPr>
          <w:rtl w:val="0"/>
        </w:rPr>
        <w:t xml:space="preserve">UC 12.12 Manually input standard questionnaires   </w:t>
      </w:r>
    </w:p>
    <w:p w:rsidR="00000000" w:rsidDel="00000000" w:rsidP="00000000" w:rsidRDefault="00000000" w:rsidRPr="00000000" w14:paraId="00000153">
      <w:pPr>
        <w:spacing w:line="276" w:lineRule="auto"/>
        <w:rPr/>
      </w:pPr>
      <w:r w:rsidDel="00000000" w:rsidR="00000000" w:rsidRPr="00000000">
        <w:rPr>
          <w:rtl w:val="0"/>
        </w:rPr>
        <w:t xml:space="preserve">(Note: Flow to be included in scope as alternative to file upload + AI answers)</w:t>
      </w:r>
    </w:p>
    <w:p w:rsidR="00000000" w:rsidDel="00000000" w:rsidP="00000000" w:rsidRDefault="00000000" w:rsidRPr="00000000" w14:paraId="00000154">
      <w:pPr>
        <w:rPr/>
      </w:pPr>
      <w:r w:rsidDel="00000000" w:rsidR="00000000" w:rsidRPr="00000000">
        <w:rPr>
          <w:rtl w:val="0"/>
        </w:rPr>
        <w:t xml:space="preserve">Clent Amin can manually input questions and answers.</w:t>
      </w:r>
    </w:p>
    <w:p w:rsidR="00000000" w:rsidDel="00000000" w:rsidP="00000000" w:rsidRDefault="00000000" w:rsidRPr="00000000" w14:paraId="00000155">
      <w:pPr>
        <w:pStyle w:val="Heading5"/>
        <w:rPr/>
      </w:pPr>
      <w:bookmarkStart w:colFirst="0" w:colLast="0" w:name="_heading=h.ihv636" w:id="33"/>
      <w:bookmarkEnd w:id="33"/>
      <w:r w:rsidDel="00000000" w:rsidR="00000000" w:rsidRPr="00000000">
        <w:rPr>
          <w:rtl w:val="0"/>
        </w:rPr>
        <w:t xml:space="preserve">SS.UC.Manually input standard questionnaires - Editing form </w:t>
      </w:r>
    </w:p>
    <w:p w:rsidR="00000000" w:rsidDel="00000000" w:rsidP="00000000" w:rsidRDefault="00000000" w:rsidRPr="00000000" w14:paraId="00000156">
      <w:pPr>
        <w:numPr>
          <w:ilvl w:val="0"/>
          <w:numId w:val="8"/>
        </w:numPr>
        <w:ind w:left="720" w:hanging="360"/>
        <w:rPr/>
      </w:pPr>
      <w:r w:rsidDel="00000000" w:rsidR="00000000" w:rsidRPr="00000000">
        <w:rPr>
          <w:rtl w:val="0"/>
        </w:rPr>
        <w:t xml:space="preserve">Fields:</w:t>
      </w:r>
    </w:p>
    <w:p w:rsidR="00000000" w:rsidDel="00000000" w:rsidP="00000000" w:rsidRDefault="00000000" w:rsidRPr="00000000" w14:paraId="00000157">
      <w:pPr>
        <w:numPr>
          <w:ilvl w:val="0"/>
          <w:numId w:val="8"/>
        </w:numPr>
        <w:ind w:left="720" w:hanging="360"/>
        <w:rPr/>
      </w:pPr>
      <w:r w:rsidDel="00000000" w:rsidR="00000000" w:rsidRPr="00000000">
        <w:rPr>
          <w:rtl w:val="0"/>
        </w:rPr>
        <w:t xml:space="preserve">Qs.:</w:t>
      </w:r>
    </w:p>
    <w:p w:rsidR="00000000" w:rsidDel="00000000" w:rsidP="00000000" w:rsidRDefault="00000000" w:rsidRPr="00000000" w14:paraId="00000158">
      <w:pPr>
        <w:numPr>
          <w:ilvl w:val="0"/>
          <w:numId w:val="8"/>
        </w:numPr>
        <w:ind w:left="720" w:hanging="360"/>
        <w:rPr/>
      </w:pPr>
      <w:r w:rsidDel="00000000" w:rsidR="00000000" w:rsidRPr="00000000">
        <w:rPr>
          <w:rtl w:val="0"/>
        </w:rPr>
        <w:t xml:space="preserve">Answer:</w:t>
      </w:r>
    </w:p>
    <w:p w:rsidR="00000000" w:rsidDel="00000000" w:rsidP="00000000" w:rsidRDefault="00000000" w:rsidRPr="00000000" w14:paraId="00000159">
      <w:pPr>
        <w:numPr>
          <w:ilvl w:val="0"/>
          <w:numId w:val="8"/>
        </w:numPr>
        <w:ind w:left="720" w:hanging="360"/>
        <w:rPr/>
      </w:pPr>
      <w:r w:rsidDel="00000000" w:rsidR="00000000" w:rsidRPr="00000000">
        <w:rPr>
          <w:rtl w:val="0"/>
        </w:rPr>
        <w:t xml:space="preserve">Details:</w:t>
      </w:r>
    </w:p>
    <w:p w:rsidR="00000000" w:rsidDel="00000000" w:rsidP="00000000" w:rsidRDefault="00000000" w:rsidRPr="00000000" w14:paraId="0000015A">
      <w:pPr>
        <w:numPr>
          <w:ilvl w:val="0"/>
          <w:numId w:val="8"/>
        </w:numPr>
        <w:ind w:left="720" w:hanging="360"/>
        <w:rPr/>
      </w:pPr>
      <w:r w:rsidDel="00000000" w:rsidR="00000000" w:rsidRPr="00000000">
        <w:rPr>
          <w:rtl w:val="0"/>
        </w:rPr>
        <w:t xml:space="preserve">Tags:</w:t>
      </w:r>
    </w:p>
    <w:p w:rsidR="00000000" w:rsidDel="00000000" w:rsidP="00000000" w:rsidRDefault="00000000" w:rsidRPr="00000000" w14:paraId="0000015B">
      <w:pPr>
        <w:numPr>
          <w:ilvl w:val="0"/>
          <w:numId w:val="8"/>
        </w:numPr>
        <w:ind w:left="720" w:hanging="360"/>
        <w:rPr/>
      </w:pPr>
      <w:r w:rsidDel="00000000" w:rsidR="00000000" w:rsidRPr="00000000">
        <w:rPr>
          <w:rtl w:val="0"/>
        </w:rPr>
        <w:t xml:space="preserve">Environment with drop down: PCI, FedRAMP, Commercial, Other, All (All by default)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4"/>
        <w:rPr/>
      </w:pPr>
      <w:bookmarkStart w:colFirst="0" w:colLast="0" w:name="_heading=h.32hioqz" w:id="34"/>
      <w:bookmarkEnd w:id="34"/>
      <w:r w:rsidDel="00000000" w:rsidR="00000000" w:rsidRPr="00000000">
        <w:rPr>
          <w:rtl w:val="0"/>
        </w:rPr>
        <w:t xml:space="preserve">UC 12.6.1 Cancel/reject questionnaire     </w:t>
      </w:r>
    </w:p>
    <w:p w:rsidR="00000000" w:rsidDel="00000000" w:rsidP="00000000" w:rsidRDefault="00000000" w:rsidRPr="00000000" w14:paraId="0000015F">
      <w:pPr>
        <w:rPr/>
      </w:pPr>
      <w:r w:rsidDel="00000000" w:rsidR="00000000" w:rsidRPr="00000000">
        <w:rPr>
          <w:rtl w:val="0"/>
        </w:rPr>
        <w:t xml:space="preserve">Precondition: request status is "Request Received."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spacing w:line="276" w:lineRule="auto"/>
        <w:rPr/>
      </w:pPr>
      <w:r w:rsidDel="00000000" w:rsidR="00000000" w:rsidRPr="00000000">
        <w:rPr>
          <w:rtl w:val="0"/>
        </w:rPr>
        <w:t xml:space="preserve">User can mark questionnaire Canceled.</w:t>
      </w:r>
    </w:p>
    <w:p w:rsidR="00000000" w:rsidDel="00000000" w:rsidP="00000000" w:rsidRDefault="00000000" w:rsidRPr="00000000" w14:paraId="00000162">
      <w:pPr>
        <w:numPr>
          <w:ilvl w:val="0"/>
          <w:numId w:val="10"/>
        </w:numPr>
        <w:spacing w:line="276" w:lineRule="auto"/>
        <w:ind w:left="720" w:hanging="360"/>
        <w:rPr/>
      </w:pPr>
      <w:r w:rsidDel="00000000" w:rsidR="00000000" w:rsidRPr="00000000">
        <w:rPr>
          <w:rtl w:val="0"/>
        </w:rPr>
        <w:t xml:space="preserve">User triggers cancel questionnaire</w:t>
      </w:r>
    </w:p>
    <w:p w:rsidR="00000000" w:rsidDel="00000000" w:rsidP="00000000" w:rsidRDefault="00000000" w:rsidRPr="00000000" w14:paraId="00000163">
      <w:pPr>
        <w:numPr>
          <w:ilvl w:val="0"/>
          <w:numId w:val="10"/>
        </w:numPr>
        <w:spacing w:line="276" w:lineRule="auto"/>
        <w:ind w:left="720" w:hanging="360"/>
        <w:rPr/>
      </w:pPr>
      <w:r w:rsidDel="00000000" w:rsidR="00000000" w:rsidRPr="00000000">
        <w:rPr>
          <w:rtl w:val="0"/>
        </w:rPr>
        <w:t xml:space="preserve">System shows pop up to ask user to confirm cancellation.</w:t>
      </w:r>
    </w:p>
    <w:p w:rsidR="00000000" w:rsidDel="00000000" w:rsidP="00000000" w:rsidRDefault="00000000" w:rsidRPr="00000000" w14:paraId="00000164">
      <w:pPr>
        <w:numPr>
          <w:ilvl w:val="0"/>
          <w:numId w:val="10"/>
        </w:numPr>
        <w:spacing w:line="276" w:lineRule="auto"/>
        <w:ind w:left="720" w:hanging="360"/>
        <w:rPr/>
      </w:pPr>
      <w:r w:rsidDel="00000000" w:rsidR="00000000" w:rsidRPr="00000000">
        <w:rPr>
          <w:rtl w:val="0"/>
        </w:rPr>
        <w:t xml:space="preserve">Client confirms.</w:t>
      </w:r>
    </w:p>
    <w:p w:rsidR="00000000" w:rsidDel="00000000" w:rsidP="00000000" w:rsidRDefault="00000000" w:rsidRPr="00000000" w14:paraId="00000165">
      <w:pPr>
        <w:numPr>
          <w:ilvl w:val="0"/>
          <w:numId w:val="10"/>
        </w:numPr>
        <w:ind w:left="720" w:hanging="360"/>
        <w:rPr/>
      </w:pPr>
      <w:r w:rsidDel="00000000" w:rsidR="00000000" w:rsidRPr="00000000">
        <w:rPr>
          <w:rtl w:val="0"/>
        </w:rPr>
        <w:t xml:space="preserve">System enables the button to submit new request.</w:t>
      </w:r>
    </w:p>
    <w:p w:rsidR="00000000" w:rsidDel="00000000" w:rsidP="00000000" w:rsidRDefault="00000000" w:rsidRPr="00000000" w14:paraId="00000166">
      <w:pPr>
        <w:numPr>
          <w:ilvl w:val="0"/>
          <w:numId w:val="10"/>
        </w:numPr>
        <w:spacing w:line="276" w:lineRule="auto"/>
        <w:ind w:left="720" w:hanging="360"/>
        <w:rPr/>
      </w:pPr>
      <w:r w:rsidDel="00000000" w:rsidR="00000000" w:rsidRPr="00000000">
        <w:rPr>
          <w:rtl w:val="0"/>
        </w:rPr>
        <w:t xml:space="preserve">System sends an email to Salesforce account POC/Internal Sales POC  and RFP-C team, customer (requester) if enabled and Client Admin.</w:t>
      </w:r>
    </w:p>
    <w:p w:rsidR="00000000" w:rsidDel="00000000" w:rsidP="00000000" w:rsidRDefault="00000000" w:rsidRPr="00000000" w14:paraId="00000167">
      <w:pPr>
        <w:numPr>
          <w:ilvl w:val="0"/>
          <w:numId w:val="10"/>
        </w:numPr>
        <w:spacing w:line="276" w:lineRule="auto"/>
        <w:ind w:left="720" w:hanging="360"/>
        <w:rPr/>
      </w:pPr>
      <w:r w:rsidDel="00000000" w:rsidR="00000000" w:rsidRPr="00000000">
        <w:rPr>
          <w:rtl w:val="0"/>
        </w:rPr>
        <w:t xml:space="preserve">System updates questionnaire status, saves tiemstamp.</w:t>
      </w:r>
    </w:p>
    <w:p w:rsidR="00000000" w:rsidDel="00000000" w:rsidP="00000000" w:rsidRDefault="00000000" w:rsidRPr="00000000" w14:paraId="00000168">
      <w:pPr>
        <w:numPr>
          <w:ilvl w:val="0"/>
          <w:numId w:val="10"/>
        </w:numPr>
        <w:spacing w:line="276" w:lineRule="auto"/>
        <w:ind w:left="720" w:hanging="360"/>
        <w:rPr/>
      </w:pPr>
      <w:r w:rsidDel="00000000" w:rsidR="00000000" w:rsidRPr="00000000">
        <w:rPr>
          <w:rtl w:val="0"/>
        </w:rPr>
        <w:t xml:space="preserve">System updates Qs. Status field in Salesforce to “Canceled”</w:t>
      </w:r>
    </w:p>
    <w:p w:rsidR="00000000" w:rsidDel="00000000" w:rsidP="00000000" w:rsidRDefault="00000000" w:rsidRPr="00000000" w14:paraId="00000169">
      <w:pPr>
        <w:pStyle w:val="Heading6"/>
        <w:rPr/>
      </w:pPr>
      <w:bookmarkStart w:colFirst="0" w:colLast="0" w:name="_heading=h.1hmsyys" w:id="35"/>
      <w:bookmarkEnd w:id="35"/>
      <w:r w:rsidDel="00000000" w:rsidR="00000000" w:rsidRPr="00000000">
        <w:rPr>
          <w:rtl w:val="0"/>
        </w:rPr>
        <w:t xml:space="preserve">SS.UC.Cancel questionnaire - email to the customer</w:t>
      </w:r>
    </w:p>
    <w:p w:rsidR="00000000" w:rsidDel="00000000" w:rsidP="00000000" w:rsidRDefault="00000000" w:rsidRPr="00000000" w14:paraId="0000016A">
      <w:pPr>
        <w:spacing w:line="276" w:lineRule="auto"/>
        <w:rPr/>
      </w:pPr>
      <w:r w:rsidDel="00000000" w:rsidR="00000000" w:rsidRPr="00000000">
        <w:rPr>
          <w:rtl w:val="0"/>
        </w:rPr>
        <w:t xml:space="preserve">The request is canceled, please contact your account manager. Sorry for the inconvenience.</w:t>
      </w:r>
    </w:p>
    <w:p w:rsidR="00000000" w:rsidDel="00000000" w:rsidP="00000000" w:rsidRDefault="00000000" w:rsidRPr="00000000" w14:paraId="0000016B">
      <w:pPr>
        <w:pStyle w:val="Heading5"/>
        <w:rPr>
          <w:sz w:val="24"/>
          <w:szCs w:val="24"/>
        </w:rPr>
      </w:pPr>
      <w:bookmarkStart w:colFirst="0" w:colLast="0" w:name="_heading=h.41mghml" w:id="36"/>
      <w:bookmarkEnd w:id="36"/>
      <w:r w:rsidDel="00000000" w:rsidR="00000000" w:rsidRPr="00000000">
        <w:rPr>
          <w:rtl w:val="0"/>
        </w:rPr>
        <w:t xml:space="preserve">SS.</w:t>
      </w:r>
      <w:r w:rsidDel="00000000" w:rsidR="00000000" w:rsidRPr="00000000">
        <w:rPr>
          <w:sz w:val="24"/>
          <w:szCs w:val="24"/>
          <w:rtl w:val="0"/>
        </w:rPr>
        <w:t xml:space="preserve">UC 12.13 Send questionnaire to Compliance Team. Questionnaire info form</w:t>
      </w:r>
    </w:p>
    <w:p w:rsidR="00000000" w:rsidDel="00000000" w:rsidP="00000000" w:rsidRDefault="00000000" w:rsidRPr="00000000" w14:paraId="0000016C">
      <w:pPr>
        <w:rPr/>
      </w:pPr>
      <w:r w:rsidDel="00000000" w:rsidR="00000000" w:rsidRPr="00000000">
        <w:rPr>
          <w:rtl w:val="0"/>
        </w:rPr>
      </w:r>
    </w:p>
    <w:tbl>
      <w:tblPr>
        <w:tblStyle w:val="Table2"/>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
        <w:gridCol w:w="1940"/>
        <w:gridCol w:w="1940"/>
        <w:gridCol w:w="1000"/>
        <w:gridCol w:w="1320"/>
        <w:gridCol w:w="1320"/>
        <w:gridCol w:w="1940"/>
        <w:tblGridChange w:id="0">
          <w:tblGrid>
            <w:gridCol w:w="1340"/>
            <w:gridCol w:w="1940"/>
            <w:gridCol w:w="1940"/>
            <w:gridCol w:w="1000"/>
            <w:gridCol w:w="1320"/>
            <w:gridCol w:w="1320"/>
            <w:gridCol w:w="1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Field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Validation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r>
      <w:tr>
        <w:trPr>
          <w:cantSplit w:val="0"/>
          <w:trHeight w:val="806.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New customer or Renewal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NDA or current active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yes/no with 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76" w:lineRule="auto"/>
              <w:rPr/>
            </w:pPr>
            <w:r w:rsidDel="00000000" w:rsidR="00000000" w:rsidRPr="00000000">
              <w:rPr>
                <w:rtl w:val="0"/>
              </w:rPr>
              <w:t xml:space="preserve">Date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76"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76" w:lineRule="auto"/>
              <w:rPr/>
            </w:pPr>
            <w:r w:rsidDel="00000000" w:rsidR="00000000" w:rsidRPr="00000000">
              <w:rPr>
                <w:rtl w:val="0"/>
              </w:rPr>
              <w:t xml:space="preserve">Multiline 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76" w:lineRule="auto"/>
              <w:rPr/>
            </w:pPr>
            <w:r w:rsidDel="00000000" w:rsidR="00000000" w:rsidRPr="00000000">
              <w:rPr>
                <w:rtl w:val="0"/>
              </w:rPr>
              <w:t xml:space="preserve">I confirm this request is for the Admin team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76" w:lineRule="auto"/>
              <w:rPr/>
            </w:pPr>
            <w:r w:rsidDel="00000000" w:rsidR="00000000" w:rsidRPr="00000000">
              <w:rPr>
                <w:rtl w:val="0"/>
              </w:rPr>
              <w:t xml:space="preserve">Customer POC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Text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r>
    </w:tbl>
    <w:p w:rsidR="00000000" w:rsidDel="00000000" w:rsidP="00000000" w:rsidRDefault="00000000" w:rsidRPr="00000000" w14:paraId="000001A5">
      <w:pPr>
        <w:pStyle w:val="Heading4"/>
        <w:rPr/>
      </w:pPr>
      <w:bookmarkStart w:colFirst="0" w:colLast="0" w:name="_heading=h.2grqrue" w:id="37"/>
      <w:bookmarkEnd w:id="37"/>
      <w:r w:rsidDel="00000000" w:rsidR="00000000" w:rsidRPr="00000000">
        <w:rPr>
          <w:rtl w:val="0"/>
        </w:rPr>
        <w:t xml:space="preserve">UC 12.14 Send questionnaire to customer     </w:t>
      </w:r>
    </w:p>
    <w:p w:rsidR="00000000" w:rsidDel="00000000" w:rsidP="00000000" w:rsidRDefault="00000000" w:rsidRPr="00000000" w14:paraId="000001A6">
      <w:pPr>
        <w:rPr>
          <w:highlight w:val="yellow"/>
        </w:rPr>
      </w:pPr>
      <w:r w:rsidDel="00000000" w:rsidR="00000000" w:rsidRPr="00000000">
        <w:rPr>
          <w:rtl w:val="0"/>
        </w:rPr>
        <w:t xml:space="preserve">Business rule: Only members of the Sales group or RFP-C can click</w:t>
      </w:r>
      <w:r w:rsidDel="00000000" w:rsidR="00000000" w:rsidRPr="00000000">
        <w:rPr>
          <w:highlight w:val="yellow"/>
          <w:rtl w:val="0"/>
        </w:rPr>
        <w:t xml:space="preserve"> "Submit to Customer"</w:t>
      </w:r>
    </w:p>
    <w:p w:rsidR="00000000" w:rsidDel="00000000" w:rsidP="00000000" w:rsidRDefault="00000000" w:rsidRPr="00000000" w14:paraId="000001A7">
      <w:pPr>
        <w:rPr/>
      </w:pPr>
      <w:r w:rsidDel="00000000" w:rsidR="00000000" w:rsidRPr="00000000">
        <w:rPr>
          <w:rtl w:val="0"/>
        </w:rPr>
        <w:t xml:space="preserve">Precondition: questionnaire has “Complete” status</w:t>
      </w:r>
    </w:p>
    <w:p w:rsidR="00000000" w:rsidDel="00000000" w:rsidP="00000000" w:rsidRDefault="00000000" w:rsidRPr="00000000" w14:paraId="000001A8">
      <w:pPr>
        <w:numPr>
          <w:ilvl w:val="0"/>
          <w:numId w:val="18"/>
        </w:numPr>
        <w:spacing w:line="276" w:lineRule="auto"/>
        <w:ind w:left="720" w:hanging="360"/>
        <w:rPr>
          <w:color w:val="000000"/>
          <w:sz w:val="22"/>
          <w:szCs w:val="22"/>
        </w:rPr>
      </w:pPr>
      <w:r w:rsidDel="00000000" w:rsidR="00000000" w:rsidRPr="00000000">
        <w:rPr>
          <w:rtl w:val="0"/>
        </w:rPr>
        <w:t xml:space="preserve">User reviews reviews the completed request - downloads response files and checks responses.</w:t>
      </w:r>
      <w:r w:rsidDel="00000000" w:rsidR="00000000" w:rsidRPr="00000000">
        <w:rPr>
          <w:rtl w:val="0"/>
        </w:rPr>
      </w:r>
    </w:p>
    <w:p w:rsidR="00000000" w:rsidDel="00000000" w:rsidP="00000000" w:rsidRDefault="00000000" w:rsidRPr="00000000" w14:paraId="000001A9">
      <w:pPr>
        <w:numPr>
          <w:ilvl w:val="0"/>
          <w:numId w:val="18"/>
        </w:numPr>
        <w:ind w:left="720" w:hanging="360"/>
        <w:rPr>
          <w:color w:val="000000"/>
          <w:sz w:val="22"/>
          <w:szCs w:val="22"/>
        </w:rPr>
      </w:pPr>
      <w:r w:rsidDel="00000000" w:rsidR="00000000" w:rsidRPr="00000000">
        <w:rPr>
          <w:rtl w:val="0"/>
        </w:rPr>
        <w:t xml:space="preserve">User can optionally download documents for editing.</w:t>
      </w:r>
      <w:r w:rsidDel="00000000" w:rsidR="00000000" w:rsidRPr="00000000">
        <w:rPr>
          <w:rtl w:val="0"/>
        </w:rPr>
      </w:r>
    </w:p>
    <w:p w:rsidR="00000000" w:rsidDel="00000000" w:rsidP="00000000" w:rsidRDefault="00000000" w:rsidRPr="00000000" w14:paraId="000001AA">
      <w:pPr>
        <w:numPr>
          <w:ilvl w:val="0"/>
          <w:numId w:val="18"/>
        </w:numPr>
        <w:ind w:left="720" w:hanging="360"/>
        <w:rPr>
          <w:color w:val="000000"/>
          <w:sz w:val="22"/>
          <w:szCs w:val="22"/>
        </w:rPr>
      </w:pPr>
      <w:r w:rsidDel="00000000" w:rsidR="00000000" w:rsidRPr="00000000">
        <w:rPr>
          <w:rtl w:val="0"/>
        </w:rPr>
        <w:t xml:space="preserve">User can optionally upload edited questionnaire documents and save questionnaire.</w:t>
      </w:r>
      <w:r w:rsidDel="00000000" w:rsidR="00000000" w:rsidRPr="00000000">
        <w:rPr>
          <w:rtl w:val="0"/>
        </w:rPr>
      </w:r>
    </w:p>
    <w:p w:rsidR="00000000" w:rsidDel="00000000" w:rsidP="00000000" w:rsidRDefault="00000000" w:rsidRPr="00000000" w14:paraId="000001AB">
      <w:pPr>
        <w:numPr>
          <w:ilvl w:val="0"/>
          <w:numId w:val="18"/>
        </w:numPr>
        <w:ind w:left="720" w:hanging="360"/>
        <w:rPr>
          <w:color w:val="000000"/>
          <w:sz w:val="22"/>
          <w:szCs w:val="22"/>
        </w:rPr>
      </w:pPr>
      <w:r w:rsidDel="00000000" w:rsidR="00000000" w:rsidRPr="00000000">
        <w:rPr>
          <w:rtl w:val="0"/>
        </w:rPr>
        <w:t xml:space="preserve">User can optionally replace edited questionnaire documents and save questionnaire.</w:t>
      </w:r>
      <w:r w:rsidDel="00000000" w:rsidR="00000000" w:rsidRPr="00000000">
        <w:rPr>
          <w:rtl w:val="0"/>
        </w:rPr>
      </w:r>
    </w:p>
    <w:p w:rsidR="00000000" w:rsidDel="00000000" w:rsidP="00000000" w:rsidRDefault="00000000" w:rsidRPr="00000000" w14:paraId="000001AC">
      <w:pPr>
        <w:numPr>
          <w:ilvl w:val="0"/>
          <w:numId w:val="18"/>
        </w:numPr>
        <w:spacing w:line="276" w:lineRule="auto"/>
        <w:ind w:left="720" w:hanging="360"/>
        <w:rPr>
          <w:color w:val="000000"/>
          <w:sz w:val="22"/>
          <w:szCs w:val="22"/>
        </w:rPr>
      </w:pPr>
      <w:r w:rsidDel="00000000" w:rsidR="00000000" w:rsidRPr="00000000">
        <w:rPr>
          <w:rtl w:val="0"/>
        </w:rPr>
        <w:t xml:space="preserve">User triggers "Submit to Customer":</w:t>
      </w:r>
      <w:r w:rsidDel="00000000" w:rsidR="00000000" w:rsidRPr="00000000">
        <w:rPr>
          <w:rtl w:val="0"/>
        </w:rPr>
      </w:r>
    </w:p>
    <w:p w:rsidR="00000000" w:rsidDel="00000000" w:rsidP="00000000" w:rsidRDefault="00000000" w:rsidRPr="00000000" w14:paraId="000001AD">
      <w:pPr>
        <w:numPr>
          <w:ilvl w:val="0"/>
          <w:numId w:val="18"/>
        </w:numPr>
        <w:spacing w:line="276" w:lineRule="auto"/>
        <w:ind w:left="720" w:hanging="360"/>
        <w:rPr>
          <w:color w:val="000000"/>
          <w:sz w:val="22"/>
          <w:szCs w:val="22"/>
        </w:rPr>
      </w:pPr>
      <w:r w:rsidDel="00000000" w:rsidR="00000000" w:rsidRPr="00000000">
        <w:rPr>
          <w:rtl w:val="0"/>
        </w:rPr>
        <w:t xml:space="preserve">System shows confirmation box</w:t>
      </w:r>
      <w:r w:rsidDel="00000000" w:rsidR="00000000" w:rsidRPr="00000000">
        <w:rPr>
          <w:rtl w:val="0"/>
        </w:rPr>
      </w:r>
    </w:p>
    <w:p w:rsidR="00000000" w:rsidDel="00000000" w:rsidP="00000000" w:rsidRDefault="00000000" w:rsidRPr="00000000" w14:paraId="000001AE">
      <w:pPr>
        <w:numPr>
          <w:ilvl w:val="0"/>
          <w:numId w:val="18"/>
        </w:numPr>
        <w:spacing w:line="276" w:lineRule="auto"/>
        <w:ind w:left="720" w:hanging="360"/>
        <w:rPr>
          <w:color w:val="000000"/>
          <w:sz w:val="22"/>
          <w:szCs w:val="22"/>
        </w:rPr>
      </w:pPr>
      <w:r w:rsidDel="00000000" w:rsidR="00000000" w:rsidRPr="00000000">
        <w:rPr>
          <w:rtl w:val="0"/>
        </w:rPr>
        <w:t xml:space="preserve">Client sales confirms </w:t>
      </w:r>
      <w:r w:rsidDel="00000000" w:rsidR="00000000" w:rsidRPr="00000000">
        <w:rPr>
          <w:rtl w:val="0"/>
        </w:rPr>
      </w:r>
    </w:p>
    <w:p w:rsidR="00000000" w:rsidDel="00000000" w:rsidP="00000000" w:rsidRDefault="00000000" w:rsidRPr="00000000" w14:paraId="000001AF">
      <w:pPr>
        <w:numPr>
          <w:ilvl w:val="0"/>
          <w:numId w:val="18"/>
        </w:numPr>
        <w:spacing w:line="276" w:lineRule="auto"/>
        <w:ind w:left="720" w:hanging="360"/>
        <w:rPr>
          <w:color w:val="000000"/>
          <w:sz w:val="22"/>
          <w:szCs w:val="22"/>
        </w:rPr>
      </w:pPr>
      <w:r w:rsidDel="00000000" w:rsidR="00000000" w:rsidRPr="00000000">
        <w:rPr>
          <w:rtl w:val="0"/>
        </w:rPr>
        <w:t xml:space="preserve">System sends an email to Salesforce account POC/Internal Sales POC  and RFP-C team</w:t>
      </w:r>
      <w:r w:rsidDel="00000000" w:rsidR="00000000" w:rsidRPr="00000000">
        <w:rPr>
          <w:rtl w:val="0"/>
        </w:rPr>
      </w:r>
    </w:p>
    <w:p w:rsidR="00000000" w:rsidDel="00000000" w:rsidP="00000000" w:rsidRDefault="00000000" w:rsidRPr="00000000" w14:paraId="000001B0">
      <w:pPr>
        <w:numPr>
          <w:ilvl w:val="0"/>
          <w:numId w:val="18"/>
        </w:numPr>
        <w:spacing w:line="276" w:lineRule="auto"/>
        <w:ind w:left="720" w:hanging="360"/>
        <w:rPr>
          <w:color w:val="000000"/>
          <w:sz w:val="22"/>
          <w:szCs w:val="22"/>
        </w:rPr>
      </w:pPr>
      <w:r w:rsidDel="00000000" w:rsidR="00000000" w:rsidRPr="00000000">
        <w:rPr>
          <w:rtl w:val="0"/>
        </w:rPr>
        <w:t xml:space="preserve">If the feature is enabled the customer receives an email notifying them that their request is complete to customer email/customer email from Salesforce.</w:t>
      </w:r>
      <w:r w:rsidDel="00000000" w:rsidR="00000000" w:rsidRPr="00000000">
        <w:rPr>
          <w:rtl w:val="0"/>
        </w:rPr>
      </w:r>
    </w:p>
    <w:p w:rsidR="00000000" w:rsidDel="00000000" w:rsidP="00000000" w:rsidRDefault="00000000" w:rsidRPr="00000000" w14:paraId="000001B1">
      <w:pPr>
        <w:numPr>
          <w:ilvl w:val="0"/>
          <w:numId w:val="18"/>
        </w:numPr>
        <w:ind w:left="720" w:hanging="360"/>
        <w:rPr>
          <w:color w:val="000000"/>
          <w:sz w:val="22"/>
          <w:szCs w:val="22"/>
        </w:rPr>
      </w:pPr>
      <w:r w:rsidDel="00000000" w:rsidR="00000000" w:rsidRPr="00000000">
        <w:rPr>
          <w:rtl w:val="0"/>
        </w:rPr>
        <w:t xml:space="preserve">System updates questionnaire status to “Ready to submit to Customer ”, saves timestamp.</w:t>
      </w:r>
      <w:r w:rsidDel="00000000" w:rsidR="00000000" w:rsidRPr="00000000">
        <w:rPr>
          <w:rtl w:val="0"/>
        </w:rPr>
      </w:r>
    </w:p>
    <w:p w:rsidR="00000000" w:rsidDel="00000000" w:rsidP="00000000" w:rsidRDefault="00000000" w:rsidRPr="00000000" w14:paraId="000001B2">
      <w:pPr>
        <w:numPr>
          <w:ilvl w:val="0"/>
          <w:numId w:val="18"/>
        </w:numPr>
        <w:ind w:left="720" w:hanging="360"/>
        <w:rPr>
          <w:color w:val="000000"/>
          <w:sz w:val="22"/>
          <w:szCs w:val="22"/>
        </w:rPr>
      </w:pPr>
      <w:r w:rsidDel="00000000" w:rsidR="00000000" w:rsidRPr="00000000">
        <w:rPr>
          <w:rtl w:val="0"/>
        </w:rPr>
        <w:t xml:space="preserve">System enables the button to submit new request at client side. (not in scope for MVP)</w:t>
      </w:r>
      <w:r w:rsidDel="00000000" w:rsidR="00000000" w:rsidRPr="00000000">
        <w:rPr>
          <w:rtl w:val="0"/>
        </w:rPr>
      </w:r>
    </w:p>
    <w:p w:rsidR="00000000" w:rsidDel="00000000" w:rsidP="00000000" w:rsidRDefault="00000000" w:rsidRPr="00000000" w14:paraId="000001B3">
      <w:pPr>
        <w:numPr>
          <w:ilvl w:val="0"/>
          <w:numId w:val="18"/>
        </w:numPr>
        <w:spacing w:line="276" w:lineRule="auto"/>
        <w:ind w:left="720" w:hanging="360"/>
        <w:rPr>
          <w:color w:val="000000"/>
          <w:sz w:val="22"/>
          <w:szCs w:val="22"/>
        </w:rPr>
      </w:pPr>
      <w:r w:rsidDel="00000000" w:rsidR="00000000" w:rsidRPr="00000000">
        <w:rPr>
          <w:rtl w:val="0"/>
        </w:rPr>
        <w:t xml:space="preserve">If Salesforce integration is on, System updates Qs. Status field in Salesforce to “Completed - Sent to Customer”</w:t>
      </w:r>
      <w:r w:rsidDel="00000000" w:rsidR="00000000" w:rsidRPr="00000000">
        <w:rPr>
          <w:rtl w:val="0"/>
        </w:rPr>
      </w:r>
    </w:p>
    <w:p w:rsidR="00000000" w:rsidDel="00000000" w:rsidP="00000000" w:rsidRDefault="00000000" w:rsidRPr="00000000" w14:paraId="000001B4">
      <w:pPr>
        <w:pStyle w:val="Heading5"/>
        <w:rPr/>
      </w:pPr>
      <w:bookmarkStart w:colFirst="0" w:colLast="0" w:name="_heading=h.vx1227" w:id="38"/>
      <w:bookmarkEnd w:id="38"/>
      <w:r w:rsidDel="00000000" w:rsidR="00000000" w:rsidRPr="00000000">
        <w:rPr>
          <w:rtl w:val="0"/>
        </w:rPr>
        <w:t xml:space="preserve">SS.UC.Send questionnaire to customer - email to the customer</w:t>
      </w:r>
    </w:p>
    <w:p w:rsidR="00000000" w:rsidDel="00000000" w:rsidP="00000000" w:rsidRDefault="00000000" w:rsidRPr="00000000" w14:paraId="000001B5">
      <w:pPr>
        <w:rPr/>
      </w:pPr>
      <w:r w:rsidDel="00000000" w:rsidR="00000000" w:rsidRPr="00000000">
        <w:rPr>
          <w:rtl w:val="0"/>
        </w:rPr>
        <w:t xml:space="preserve">User is asked to login to the Portal to view the completed files</w:t>
      </w:r>
    </w:p>
    <w:p w:rsidR="00000000" w:rsidDel="00000000" w:rsidP="00000000" w:rsidRDefault="00000000" w:rsidRPr="00000000" w14:paraId="000001B6">
      <w:pPr>
        <w:rPr/>
      </w:pPr>
      <w:r w:rsidDel="00000000" w:rsidR="00000000" w:rsidRPr="00000000">
        <w:rPr>
          <w:rtl w:val="0"/>
        </w:rPr>
        <w:t xml:space="preserve">TBD</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4"/>
        <w:rPr/>
      </w:pPr>
      <w:bookmarkStart w:colFirst="0" w:colLast="0" w:name="_heading=h.3fwokq0" w:id="39"/>
      <w:bookmarkEnd w:id="39"/>
      <w:r w:rsidDel="00000000" w:rsidR="00000000" w:rsidRPr="00000000">
        <w:rPr>
          <w:rtl w:val="0"/>
        </w:rPr>
        <w:t xml:space="preserve">Workflow diagram</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drawing>
          <wp:inline distB="114300" distT="114300" distL="114300" distR="114300">
            <wp:extent cx="5943600" cy="2984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ind w:left="432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rPr>
        <w:sz w:val="20"/>
        <w:szCs w:val="20"/>
      </w:rPr>
    </w:pPr>
    <w:r w:rsidDel="00000000" w:rsidR="00000000" w:rsidRPr="00000000">
      <w:rPr>
        <w:sz w:val="20"/>
        <w:szCs w:val="20"/>
        <w:rtl w:val="0"/>
      </w:rPr>
      <w:t xml:space="preserve">Confidential - Do not distribute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onetrus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pj/Ve7utnYVyjE5nId1p06zZFA==">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